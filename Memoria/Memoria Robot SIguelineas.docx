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148C" w:rsidRDefault="0020148C" w:rsidP="0020148C">
      <w:pPr>
        <w:spacing w:after="244"/>
        <w:ind w:left="1512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151F3521" wp14:editId="6945E6D6">
            <wp:simplePos x="0" y="0"/>
            <wp:positionH relativeFrom="column">
              <wp:posOffset>960436</wp:posOffset>
            </wp:positionH>
            <wp:positionV relativeFrom="paragraph">
              <wp:posOffset>61885</wp:posOffset>
            </wp:positionV>
            <wp:extent cx="590550" cy="1076325"/>
            <wp:effectExtent l="0" t="0" r="0" b="0"/>
            <wp:wrapSquare wrapText="bothSides"/>
            <wp:docPr id="297" name="Picture 29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7" name="Picture 29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eastAsia="Arial" w:hAnsi="Arial" w:cs="Arial"/>
          <w:b/>
          <w:sz w:val="56"/>
        </w:rPr>
        <w:t xml:space="preserve"> </w:t>
      </w:r>
    </w:p>
    <w:p w:rsidR="0020148C" w:rsidRPr="0020148C" w:rsidRDefault="0020148C" w:rsidP="0020148C">
      <w:pPr>
        <w:spacing w:after="130"/>
        <w:ind w:left="2442"/>
        <w:rPr>
          <w:rFonts w:ascii="Arial" w:eastAsia="Arial" w:hAnsi="Arial" w:cs="Arial"/>
          <w:b/>
          <w:sz w:val="56"/>
        </w:rPr>
      </w:pPr>
      <w:r w:rsidRPr="0020148C">
        <w:rPr>
          <w:rFonts w:ascii="Arial" w:eastAsia="Arial" w:hAnsi="Arial" w:cs="Arial"/>
          <w:b/>
          <w:sz w:val="56"/>
        </w:rPr>
        <w:t xml:space="preserve">UNIVERSIDAD </w:t>
      </w:r>
    </w:p>
    <w:p w:rsidR="0020148C" w:rsidRDefault="0020148C" w:rsidP="0020148C">
      <w:pPr>
        <w:spacing w:after="130"/>
        <w:ind w:left="2442"/>
      </w:pPr>
      <w:r>
        <w:rPr>
          <w:rFonts w:ascii="Arial" w:eastAsia="Arial" w:hAnsi="Arial" w:cs="Arial"/>
          <w:b/>
          <w:sz w:val="2"/>
          <w:vertAlign w:val="superscript"/>
        </w:rPr>
        <w:t xml:space="preserve"> </w:t>
      </w:r>
      <w:r>
        <w:rPr>
          <w:rFonts w:ascii="Arial" w:eastAsia="Arial" w:hAnsi="Arial" w:cs="Arial"/>
          <w:b/>
          <w:sz w:val="56"/>
        </w:rPr>
        <w:t xml:space="preserve">REY JUAN CARLOS </w:t>
      </w:r>
    </w:p>
    <w:p w:rsidR="0020148C" w:rsidRDefault="0020148C" w:rsidP="0020148C">
      <w:pPr>
        <w:spacing w:after="274"/>
        <w:ind w:left="2582"/>
      </w:pPr>
      <w:r>
        <w:rPr>
          <w:rFonts w:ascii="Arial" w:eastAsia="Arial" w:hAnsi="Arial" w:cs="Arial"/>
          <w:b/>
        </w:rPr>
        <w:t xml:space="preserve"> </w:t>
      </w:r>
    </w:p>
    <w:p w:rsidR="0020148C" w:rsidRDefault="0020148C" w:rsidP="0020148C">
      <w:pPr>
        <w:spacing w:after="0"/>
        <w:ind w:left="1"/>
      </w:pPr>
      <w:r>
        <w:rPr>
          <w:rFonts w:ascii="Arial" w:eastAsia="Arial" w:hAnsi="Arial" w:cs="Arial"/>
          <w:b/>
          <w:sz w:val="28"/>
        </w:rPr>
        <w:t xml:space="preserve"> </w:t>
      </w:r>
    </w:p>
    <w:p w:rsidR="0020148C" w:rsidRDefault="0020148C" w:rsidP="0020148C">
      <w:pPr>
        <w:spacing w:after="272"/>
        <w:ind w:left="1"/>
      </w:pPr>
      <w:r>
        <w:rPr>
          <w:rFonts w:ascii="Calibri" w:eastAsia="Calibri" w:hAnsi="Calibri" w:cs="Calibri"/>
        </w:rPr>
        <w:t xml:space="preserve"> </w:t>
      </w:r>
    </w:p>
    <w:p w:rsidR="0020148C" w:rsidRDefault="0020148C" w:rsidP="0020148C">
      <w:pPr>
        <w:spacing w:after="0"/>
        <w:ind w:left="168"/>
      </w:pPr>
      <w:r>
        <w:rPr>
          <w:rFonts w:ascii="Arial" w:eastAsia="Arial" w:hAnsi="Arial" w:cs="Arial"/>
          <w:b/>
          <w:sz w:val="28"/>
        </w:rPr>
        <w:t xml:space="preserve">ESCUELA TÉCNICA SUPERIOR DE INGENIERÍA INFORMÁTICA </w:t>
      </w:r>
    </w:p>
    <w:p w:rsidR="0020148C" w:rsidRDefault="0020148C" w:rsidP="0020148C">
      <w:pPr>
        <w:spacing w:after="0"/>
        <w:ind w:left="1"/>
      </w:pPr>
      <w:r>
        <w:rPr>
          <w:rFonts w:ascii="Arial" w:eastAsia="Arial" w:hAnsi="Arial" w:cs="Arial"/>
          <w:b/>
          <w:sz w:val="28"/>
        </w:rPr>
        <w:t xml:space="preserve"> </w:t>
      </w:r>
    </w:p>
    <w:p w:rsidR="0020148C" w:rsidRDefault="0020148C" w:rsidP="0020148C">
      <w:pPr>
        <w:spacing w:after="163"/>
        <w:ind w:left="1"/>
      </w:pPr>
      <w:r>
        <w:rPr>
          <w:rFonts w:ascii="Arial" w:eastAsia="Arial" w:hAnsi="Arial" w:cs="Arial"/>
          <w:b/>
          <w:sz w:val="28"/>
        </w:rPr>
        <w:t xml:space="preserve"> </w:t>
      </w:r>
    </w:p>
    <w:p w:rsidR="0020148C" w:rsidRDefault="0020148C" w:rsidP="0020148C">
      <w:pPr>
        <w:tabs>
          <w:tab w:val="center" w:pos="4365"/>
        </w:tabs>
        <w:spacing w:after="521"/>
        <w:ind w:left="-14"/>
        <w:jc w:val="center"/>
      </w:pPr>
      <w:r w:rsidRPr="0020148C">
        <w:rPr>
          <w:rFonts w:ascii="Arial" w:eastAsia="Arial" w:hAnsi="Arial" w:cs="Arial"/>
          <w:b/>
          <w:sz w:val="28"/>
        </w:rPr>
        <w:t>D</w:t>
      </w:r>
      <w:r>
        <w:rPr>
          <w:rFonts w:ascii="Arial" w:eastAsia="Arial" w:hAnsi="Arial" w:cs="Arial"/>
          <w:b/>
          <w:sz w:val="28"/>
        </w:rPr>
        <w:t>OBLE</w:t>
      </w:r>
      <w:r>
        <w:rPr>
          <w:rFonts w:ascii="Calibri" w:eastAsia="Calibri" w:hAnsi="Calibri" w:cs="Calibri"/>
        </w:rPr>
        <w:t xml:space="preserve"> </w:t>
      </w:r>
      <w:r>
        <w:rPr>
          <w:rFonts w:ascii="Arial" w:eastAsia="Arial" w:hAnsi="Arial" w:cs="Arial"/>
          <w:b/>
          <w:sz w:val="28"/>
        </w:rPr>
        <w:t>GRADO EN INGENIERIA INFORMATICA E INGENIERIA SOFTWARE</w:t>
      </w:r>
    </w:p>
    <w:p w:rsidR="0020148C" w:rsidRDefault="0020148C" w:rsidP="0020148C">
      <w:pPr>
        <w:spacing w:after="0"/>
        <w:jc w:val="center"/>
      </w:pPr>
      <w:r>
        <w:rPr>
          <w:rFonts w:ascii="Arial" w:eastAsia="Arial" w:hAnsi="Arial" w:cs="Arial"/>
          <w:b/>
          <w:sz w:val="28"/>
        </w:rPr>
        <w:t>Curso Académico 2017/2018</w:t>
      </w:r>
      <w:r>
        <w:rPr>
          <w:rFonts w:ascii="Arial" w:eastAsia="Arial" w:hAnsi="Arial" w:cs="Arial"/>
          <w:b/>
          <w:sz w:val="28"/>
        </w:rPr>
        <w:t xml:space="preserve"> </w:t>
      </w:r>
    </w:p>
    <w:p w:rsidR="0020148C" w:rsidRDefault="0020148C" w:rsidP="0020148C">
      <w:pPr>
        <w:spacing w:after="223"/>
        <w:ind w:left="77"/>
        <w:jc w:val="center"/>
      </w:pPr>
      <w:r>
        <w:rPr>
          <w:rFonts w:ascii="Arial" w:eastAsia="Arial" w:hAnsi="Arial" w:cs="Arial"/>
          <w:sz w:val="28"/>
        </w:rPr>
        <w:t xml:space="preserve"> </w:t>
      </w:r>
    </w:p>
    <w:p w:rsidR="0020148C" w:rsidRDefault="0020148C" w:rsidP="0020148C">
      <w:pPr>
        <w:spacing w:after="223"/>
        <w:ind w:right="1"/>
        <w:jc w:val="center"/>
      </w:pPr>
      <w:r>
        <w:rPr>
          <w:rFonts w:ascii="Arial" w:eastAsia="Arial" w:hAnsi="Arial" w:cs="Arial"/>
          <w:b/>
          <w:sz w:val="28"/>
        </w:rPr>
        <w:t xml:space="preserve">Trabajo Fin de Grado </w:t>
      </w:r>
    </w:p>
    <w:p w:rsidR="0020148C" w:rsidRDefault="0020148C" w:rsidP="0020148C">
      <w:pPr>
        <w:spacing w:after="223"/>
        <w:ind w:left="1"/>
      </w:pPr>
      <w:r>
        <w:rPr>
          <w:rFonts w:ascii="Arial" w:eastAsia="Arial" w:hAnsi="Arial" w:cs="Arial"/>
          <w:b/>
          <w:sz w:val="28"/>
        </w:rPr>
        <w:t xml:space="preserve"> </w:t>
      </w:r>
    </w:p>
    <w:p w:rsidR="0020148C" w:rsidRDefault="0020148C" w:rsidP="0020148C">
      <w:pPr>
        <w:spacing w:after="224"/>
        <w:ind w:left="1"/>
      </w:pPr>
      <w:r>
        <w:rPr>
          <w:rFonts w:ascii="Arial" w:eastAsia="Arial" w:hAnsi="Arial" w:cs="Arial"/>
          <w:b/>
          <w:sz w:val="28"/>
        </w:rPr>
        <w:t xml:space="preserve"> </w:t>
      </w:r>
    </w:p>
    <w:p w:rsidR="0020148C" w:rsidRDefault="0020148C" w:rsidP="0020148C">
      <w:pPr>
        <w:spacing w:after="223"/>
        <w:ind w:left="1"/>
      </w:pPr>
      <w:r>
        <w:rPr>
          <w:rFonts w:ascii="Arial" w:eastAsia="Arial" w:hAnsi="Arial" w:cs="Arial"/>
          <w:b/>
          <w:sz w:val="28"/>
        </w:rPr>
        <w:t xml:space="preserve"> </w:t>
      </w:r>
    </w:p>
    <w:p w:rsidR="0020148C" w:rsidRDefault="0020148C" w:rsidP="0020148C">
      <w:pPr>
        <w:spacing w:after="297"/>
        <w:ind w:left="1"/>
      </w:pPr>
      <w:r>
        <w:rPr>
          <w:rFonts w:ascii="Arial" w:eastAsia="Arial" w:hAnsi="Arial" w:cs="Arial"/>
          <w:b/>
          <w:sz w:val="28"/>
        </w:rPr>
        <w:t xml:space="preserve"> </w:t>
      </w:r>
    </w:p>
    <w:p w:rsidR="0020148C" w:rsidRPr="0020148C" w:rsidRDefault="0020148C" w:rsidP="0020148C">
      <w:pPr>
        <w:pStyle w:val="Ttulo2"/>
        <w:spacing w:before="0"/>
        <w:ind w:left="1"/>
        <w:jc w:val="center"/>
        <w:rPr>
          <w:rFonts w:ascii="Arial" w:eastAsia="Arial" w:hAnsi="Arial" w:cs="Arial"/>
          <w:b/>
          <w:color w:val="000000"/>
          <w:sz w:val="36"/>
          <w:szCs w:val="22"/>
          <w:lang w:eastAsia="es-ES"/>
        </w:rPr>
      </w:pPr>
      <w:r>
        <w:rPr>
          <w:rFonts w:ascii="Arial" w:eastAsia="Arial" w:hAnsi="Arial" w:cs="Arial"/>
          <w:b/>
          <w:color w:val="000000"/>
          <w:sz w:val="36"/>
          <w:szCs w:val="22"/>
          <w:lang w:eastAsia="es-ES"/>
        </w:rPr>
        <w:t>SIMULACIÓ</w:t>
      </w:r>
      <w:r w:rsidRPr="0020148C">
        <w:rPr>
          <w:rFonts w:ascii="Arial" w:eastAsia="Arial" w:hAnsi="Arial" w:cs="Arial"/>
          <w:b/>
          <w:color w:val="000000"/>
          <w:sz w:val="36"/>
          <w:szCs w:val="22"/>
          <w:lang w:eastAsia="es-ES"/>
        </w:rPr>
        <w:t>N DE UN ROBOT SIGUELINEAS</w:t>
      </w:r>
    </w:p>
    <w:p w:rsidR="0020148C" w:rsidRDefault="0020148C" w:rsidP="0020148C">
      <w:pPr>
        <w:spacing w:after="219"/>
        <w:ind w:left="1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20148C" w:rsidRDefault="0020148C" w:rsidP="0020148C">
      <w:pPr>
        <w:spacing w:after="219"/>
        <w:ind w:left="1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20148C" w:rsidRDefault="0020148C" w:rsidP="0020148C">
      <w:pPr>
        <w:spacing w:after="258"/>
        <w:ind w:left="1"/>
      </w:pPr>
      <w:r>
        <w:rPr>
          <w:rFonts w:ascii="Arial" w:eastAsia="Arial" w:hAnsi="Arial" w:cs="Arial"/>
          <w:b/>
          <w:sz w:val="24"/>
        </w:rPr>
        <w:t xml:space="preserve"> </w:t>
      </w:r>
    </w:p>
    <w:p w:rsidR="0020148C" w:rsidRDefault="0020148C" w:rsidP="0020148C">
      <w:pPr>
        <w:spacing w:after="223"/>
        <w:ind w:left="1"/>
      </w:pPr>
      <w:r>
        <w:rPr>
          <w:rFonts w:ascii="Arial" w:eastAsia="Arial" w:hAnsi="Arial" w:cs="Arial"/>
          <w:b/>
          <w:sz w:val="28"/>
        </w:rPr>
        <w:t xml:space="preserve"> </w:t>
      </w:r>
    </w:p>
    <w:p w:rsidR="0020148C" w:rsidRPr="0020148C" w:rsidRDefault="0020148C" w:rsidP="0020148C">
      <w:pPr>
        <w:pStyle w:val="Ttulo3"/>
        <w:spacing w:before="0" w:after="223"/>
        <w:ind w:left="11" w:right="1" w:hanging="10"/>
        <w:jc w:val="center"/>
        <w:rPr>
          <w:rFonts w:ascii="Arial" w:eastAsia="Arial" w:hAnsi="Arial" w:cs="Arial"/>
          <w:b/>
          <w:color w:val="000000"/>
          <w:sz w:val="28"/>
          <w:szCs w:val="22"/>
          <w:lang w:eastAsia="es-ES"/>
        </w:rPr>
      </w:pPr>
      <w:r w:rsidRPr="0020148C">
        <w:rPr>
          <w:rFonts w:ascii="Arial" w:eastAsia="Arial" w:hAnsi="Arial" w:cs="Arial"/>
          <w:b/>
          <w:color w:val="000000"/>
          <w:sz w:val="28"/>
          <w:szCs w:val="22"/>
          <w:lang w:eastAsia="es-ES"/>
        </w:rPr>
        <w:t xml:space="preserve">Autor:  </w:t>
      </w:r>
      <w:r>
        <w:rPr>
          <w:rFonts w:ascii="Arial" w:eastAsia="Arial" w:hAnsi="Arial" w:cs="Arial"/>
          <w:b/>
          <w:color w:val="000000"/>
          <w:sz w:val="28"/>
          <w:szCs w:val="22"/>
          <w:lang w:eastAsia="es-ES"/>
        </w:rPr>
        <w:t>David Vacas Miguel</w:t>
      </w:r>
      <w:r w:rsidRPr="0020148C">
        <w:rPr>
          <w:rFonts w:ascii="Arial" w:eastAsia="Arial" w:hAnsi="Arial" w:cs="Arial"/>
          <w:b/>
          <w:color w:val="000000"/>
          <w:sz w:val="28"/>
          <w:szCs w:val="22"/>
          <w:lang w:eastAsia="es-ES"/>
        </w:rPr>
        <w:t xml:space="preserve"> </w:t>
      </w:r>
    </w:p>
    <w:p w:rsidR="0020148C" w:rsidRPr="0020148C" w:rsidRDefault="0020148C" w:rsidP="0020148C">
      <w:pPr>
        <w:pStyle w:val="Ttulo3"/>
        <w:spacing w:before="0" w:after="223"/>
        <w:ind w:left="11" w:right="1" w:hanging="10"/>
        <w:jc w:val="center"/>
        <w:rPr>
          <w:rFonts w:ascii="Arial" w:eastAsia="Arial" w:hAnsi="Arial" w:cs="Arial"/>
          <w:b/>
          <w:color w:val="000000"/>
          <w:sz w:val="28"/>
          <w:szCs w:val="22"/>
          <w:lang w:eastAsia="es-ES"/>
        </w:rPr>
      </w:pPr>
      <w:r w:rsidRPr="0020148C">
        <w:rPr>
          <w:rFonts w:ascii="Arial" w:eastAsia="Arial" w:hAnsi="Arial" w:cs="Arial"/>
          <w:b/>
          <w:color w:val="000000"/>
          <w:sz w:val="28"/>
          <w:szCs w:val="22"/>
          <w:lang w:eastAsia="es-ES"/>
        </w:rPr>
        <w:t xml:space="preserve">Directores/Tutor:  </w:t>
      </w:r>
      <w:r>
        <w:rPr>
          <w:rFonts w:ascii="Arial" w:eastAsia="Arial" w:hAnsi="Arial" w:cs="Arial"/>
          <w:b/>
          <w:color w:val="000000"/>
          <w:sz w:val="28"/>
          <w:szCs w:val="22"/>
          <w:lang w:eastAsia="es-ES"/>
        </w:rPr>
        <w:t>Alberto Herrán González</w:t>
      </w:r>
      <w:bookmarkStart w:id="0" w:name="_GoBack"/>
      <w:bookmarkEnd w:id="0"/>
      <w:r w:rsidRPr="0020148C">
        <w:rPr>
          <w:rFonts w:ascii="Arial" w:eastAsia="Arial" w:hAnsi="Arial" w:cs="Arial"/>
          <w:b/>
          <w:color w:val="000000"/>
          <w:sz w:val="28"/>
          <w:szCs w:val="22"/>
          <w:lang w:eastAsia="es-ES"/>
        </w:rPr>
        <w:t xml:space="preserve"> </w:t>
      </w:r>
    </w:p>
    <w:p w:rsidR="0020148C" w:rsidRDefault="0020148C" w:rsidP="0020148C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55351825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3E7F06" w:rsidRDefault="008D373D">
          <w:pPr>
            <w:pStyle w:val="TtuloTDC"/>
          </w:pPr>
          <w:r>
            <w:t>Índice</w:t>
          </w:r>
        </w:p>
        <w:p w:rsidR="003E7F06" w:rsidRPr="008D373D" w:rsidRDefault="003E7F06" w:rsidP="008D373D">
          <w:pPr>
            <w:pStyle w:val="TDC1"/>
            <w:tabs>
              <w:tab w:val="right" w:leader="dot" w:pos="9060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</w:rPr>
          </w:pPr>
          <w:r w:rsidRPr="008D373D">
            <w:rPr>
              <w:rFonts w:ascii="Times New Roman" w:hAnsi="Times New Roman" w:cs="Times New Roman"/>
              <w:sz w:val="24"/>
            </w:rPr>
            <w:fldChar w:fldCharType="begin"/>
          </w:r>
          <w:r w:rsidRPr="008D373D">
            <w:rPr>
              <w:rFonts w:ascii="Times New Roman" w:hAnsi="Times New Roman" w:cs="Times New Roman"/>
              <w:sz w:val="24"/>
            </w:rPr>
            <w:instrText xml:space="preserve"> TOC \o "1-3" \h \z \u </w:instrText>
          </w:r>
          <w:r w:rsidRPr="008D373D">
            <w:rPr>
              <w:rFonts w:ascii="Times New Roman" w:hAnsi="Times New Roman" w:cs="Times New Roman"/>
              <w:sz w:val="24"/>
            </w:rPr>
            <w:fldChar w:fldCharType="separate"/>
          </w:r>
          <w:hyperlink w:anchor="_Toc486410994" w:history="1">
            <w:r w:rsidRPr="008D373D">
              <w:rPr>
                <w:rStyle w:val="Hipervnculo"/>
                <w:rFonts w:ascii="Times New Roman" w:hAnsi="Times New Roman" w:cs="Times New Roman"/>
                <w:noProof/>
                <w:sz w:val="24"/>
              </w:rPr>
              <w:t>Resumen</w:t>
            </w:r>
            <w:r w:rsidRPr="008D373D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Pr="008D373D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Pr="008D373D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_Toc486410994 \h </w:instrText>
            </w:r>
            <w:r w:rsidRPr="008D373D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Pr="008D373D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Pr="008D373D">
              <w:rPr>
                <w:rFonts w:ascii="Times New Roman" w:hAnsi="Times New Roman" w:cs="Times New Roman"/>
                <w:noProof/>
                <w:webHidden/>
                <w:sz w:val="24"/>
              </w:rPr>
              <w:t>2</w:t>
            </w:r>
            <w:r w:rsidRPr="008D373D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3E7F06" w:rsidRPr="008D373D" w:rsidRDefault="006E5E3F" w:rsidP="008D373D">
          <w:pPr>
            <w:pStyle w:val="TDC1"/>
            <w:tabs>
              <w:tab w:val="right" w:leader="dot" w:pos="9060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</w:rPr>
          </w:pPr>
          <w:hyperlink w:anchor="_Toc486410995" w:history="1">
            <w:r w:rsidR="003E7F06" w:rsidRPr="008D373D">
              <w:rPr>
                <w:rStyle w:val="Hipervnculo"/>
                <w:rFonts w:ascii="Times New Roman" w:hAnsi="Times New Roman" w:cs="Times New Roman"/>
                <w:noProof/>
                <w:sz w:val="24"/>
              </w:rPr>
              <w:t>Índice</w:t>
            </w:r>
            <w:r w:rsidR="003E7F06" w:rsidRPr="008D373D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3E7F06" w:rsidRPr="008D373D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3E7F06" w:rsidRPr="008D373D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_Toc486410995 \h </w:instrText>
            </w:r>
            <w:r w:rsidR="003E7F06" w:rsidRPr="008D373D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3E7F06" w:rsidRPr="008D373D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3E7F06" w:rsidRPr="008D373D">
              <w:rPr>
                <w:rFonts w:ascii="Times New Roman" w:hAnsi="Times New Roman" w:cs="Times New Roman"/>
                <w:noProof/>
                <w:webHidden/>
                <w:sz w:val="24"/>
              </w:rPr>
              <w:t>2</w:t>
            </w:r>
            <w:r w:rsidR="003E7F06" w:rsidRPr="008D373D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3E7F06" w:rsidRPr="008D373D" w:rsidRDefault="006E5E3F" w:rsidP="008D373D">
          <w:pPr>
            <w:pStyle w:val="TDC1"/>
            <w:tabs>
              <w:tab w:val="right" w:leader="dot" w:pos="9060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</w:rPr>
          </w:pPr>
          <w:hyperlink w:anchor="_Toc486410996" w:history="1">
            <w:r w:rsidR="003E7F06" w:rsidRPr="008D373D">
              <w:rPr>
                <w:rStyle w:val="Hipervnculo"/>
                <w:rFonts w:ascii="Times New Roman" w:hAnsi="Times New Roman" w:cs="Times New Roman"/>
                <w:noProof/>
                <w:sz w:val="24"/>
              </w:rPr>
              <w:t>Introducción</w:t>
            </w:r>
            <w:r w:rsidR="003E7F06" w:rsidRPr="008D373D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3E7F06" w:rsidRPr="008D373D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3E7F06" w:rsidRPr="008D373D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_Toc486410996 \h </w:instrText>
            </w:r>
            <w:r w:rsidR="003E7F06" w:rsidRPr="008D373D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3E7F06" w:rsidRPr="008D373D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3E7F06" w:rsidRPr="008D373D">
              <w:rPr>
                <w:rFonts w:ascii="Times New Roman" w:hAnsi="Times New Roman" w:cs="Times New Roman"/>
                <w:noProof/>
                <w:webHidden/>
                <w:sz w:val="24"/>
              </w:rPr>
              <w:t>2</w:t>
            </w:r>
            <w:r w:rsidR="003E7F06" w:rsidRPr="008D373D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3E7F06" w:rsidRPr="008D373D" w:rsidRDefault="006E5E3F" w:rsidP="008D373D">
          <w:pPr>
            <w:pStyle w:val="TDC1"/>
            <w:tabs>
              <w:tab w:val="right" w:leader="dot" w:pos="9060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</w:rPr>
          </w:pPr>
          <w:hyperlink w:anchor="_Toc486410997" w:history="1">
            <w:r w:rsidR="003E7F06" w:rsidRPr="008D373D">
              <w:rPr>
                <w:rStyle w:val="Hipervnculo"/>
                <w:rFonts w:ascii="Times New Roman" w:hAnsi="Times New Roman" w:cs="Times New Roman"/>
                <w:noProof/>
                <w:sz w:val="24"/>
              </w:rPr>
              <w:t>Objetivos</w:t>
            </w:r>
            <w:r w:rsidR="003E7F06" w:rsidRPr="008D373D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3E7F06" w:rsidRPr="008D373D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3E7F06" w:rsidRPr="008D373D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_Toc486410997 \h </w:instrText>
            </w:r>
            <w:r w:rsidR="003E7F06" w:rsidRPr="008D373D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3E7F06" w:rsidRPr="008D373D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3E7F06" w:rsidRPr="008D373D">
              <w:rPr>
                <w:rFonts w:ascii="Times New Roman" w:hAnsi="Times New Roman" w:cs="Times New Roman"/>
                <w:noProof/>
                <w:webHidden/>
                <w:sz w:val="24"/>
              </w:rPr>
              <w:t>2</w:t>
            </w:r>
            <w:r w:rsidR="003E7F06" w:rsidRPr="008D373D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3E7F06" w:rsidRPr="008D373D" w:rsidRDefault="006E5E3F" w:rsidP="008D373D">
          <w:pPr>
            <w:pStyle w:val="TDC1"/>
            <w:tabs>
              <w:tab w:val="right" w:leader="dot" w:pos="9060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</w:rPr>
          </w:pPr>
          <w:hyperlink w:anchor="_Toc486410998" w:history="1">
            <w:r w:rsidR="003E7F06" w:rsidRPr="008D373D">
              <w:rPr>
                <w:rStyle w:val="Hipervnculo"/>
                <w:rFonts w:ascii="Times New Roman" w:hAnsi="Times New Roman" w:cs="Times New Roman"/>
                <w:noProof/>
                <w:sz w:val="24"/>
              </w:rPr>
              <w:t>Descripción informática</w:t>
            </w:r>
            <w:r w:rsidR="003E7F06" w:rsidRPr="008D373D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3E7F06" w:rsidRPr="008D373D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3E7F06" w:rsidRPr="008D373D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_Toc486410998 \h </w:instrText>
            </w:r>
            <w:r w:rsidR="003E7F06" w:rsidRPr="008D373D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3E7F06" w:rsidRPr="008D373D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3E7F06" w:rsidRPr="008D373D">
              <w:rPr>
                <w:rFonts w:ascii="Times New Roman" w:hAnsi="Times New Roman" w:cs="Times New Roman"/>
                <w:noProof/>
                <w:webHidden/>
                <w:sz w:val="24"/>
              </w:rPr>
              <w:t>2</w:t>
            </w:r>
            <w:r w:rsidR="003E7F06" w:rsidRPr="008D373D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3E7F06" w:rsidRPr="008D373D" w:rsidRDefault="006E5E3F" w:rsidP="008D373D">
          <w:pPr>
            <w:pStyle w:val="TDC1"/>
            <w:tabs>
              <w:tab w:val="right" w:leader="dot" w:pos="9060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</w:rPr>
          </w:pPr>
          <w:hyperlink w:anchor="_Toc486410999" w:history="1">
            <w:r w:rsidR="003E7F06" w:rsidRPr="008D373D">
              <w:rPr>
                <w:rStyle w:val="Hipervnculo"/>
                <w:rFonts w:ascii="Times New Roman" w:hAnsi="Times New Roman" w:cs="Times New Roman"/>
                <w:noProof/>
                <w:sz w:val="24"/>
              </w:rPr>
              <w:t>Experimentos / validación</w:t>
            </w:r>
            <w:r w:rsidR="003E7F06" w:rsidRPr="008D373D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3E7F06" w:rsidRPr="008D373D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3E7F06" w:rsidRPr="008D373D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_Toc486410999 \h </w:instrText>
            </w:r>
            <w:r w:rsidR="003E7F06" w:rsidRPr="008D373D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3E7F06" w:rsidRPr="008D373D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3E7F06" w:rsidRPr="008D373D">
              <w:rPr>
                <w:rFonts w:ascii="Times New Roman" w:hAnsi="Times New Roman" w:cs="Times New Roman"/>
                <w:noProof/>
                <w:webHidden/>
                <w:sz w:val="24"/>
              </w:rPr>
              <w:t>2</w:t>
            </w:r>
            <w:r w:rsidR="003E7F06" w:rsidRPr="008D373D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3E7F06" w:rsidRPr="008D373D" w:rsidRDefault="006E5E3F" w:rsidP="008D373D">
          <w:pPr>
            <w:pStyle w:val="TDC1"/>
            <w:tabs>
              <w:tab w:val="right" w:leader="dot" w:pos="9060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</w:rPr>
          </w:pPr>
          <w:hyperlink w:anchor="_Toc486411000" w:history="1">
            <w:r w:rsidR="003E7F06" w:rsidRPr="008D373D">
              <w:rPr>
                <w:rStyle w:val="Hipervnculo"/>
                <w:rFonts w:ascii="Times New Roman" w:hAnsi="Times New Roman" w:cs="Times New Roman"/>
                <w:noProof/>
                <w:sz w:val="24"/>
              </w:rPr>
              <w:t>Conclusiones</w:t>
            </w:r>
            <w:r w:rsidR="003E7F06" w:rsidRPr="008D373D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3E7F06" w:rsidRPr="008D373D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3E7F06" w:rsidRPr="008D373D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_Toc486411000 \h </w:instrText>
            </w:r>
            <w:r w:rsidR="003E7F06" w:rsidRPr="008D373D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3E7F06" w:rsidRPr="008D373D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3E7F06" w:rsidRPr="008D373D">
              <w:rPr>
                <w:rFonts w:ascii="Times New Roman" w:hAnsi="Times New Roman" w:cs="Times New Roman"/>
                <w:noProof/>
                <w:webHidden/>
                <w:sz w:val="24"/>
              </w:rPr>
              <w:t>2</w:t>
            </w:r>
            <w:r w:rsidR="003E7F06" w:rsidRPr="008D373D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3E7F06" w:rsidRPr="008D373D" w:rsidRDefault="006E5E3F" w:rsidP="008D373D">
          <w:pPr>
            <w:pStyle w:val="TDC1"/>
            <w:tabs>
              <w:tab w:val="right" w:leader="dot" w:pos="9060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</w:rPr>
          </w:pPr>
          <w:hyperlink w:anchor="_Toc486411001" w:history="1">
            <w:r w:rsidR="003E7F06" w:rsidRPr="008D373D">
              <w:rPr>
                <w:rStyle w:val="Hipervnculo"/>
                <w:rFonts w:ascii="Times New Roman" w:hAnsi="Times New Roman" w:cs="Times New Roman"/>
                <w:noProof/>
                <w:sz w:val="24"/>
              </w:rPr>
              <w:t>Bibliografía</w:t>
            </w:r>
            <w:r w:rsidR="003E7F06" w:rsidRPr="008D373D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3E7F06" w:rsidRPr="008D373D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3E7F06" w:rsidRPr="008D373D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_Toc486411001 \h </w:instrText>
            </w:r>
            <w:r w:rsidR="003E7F06" w:rsidRPr="008D373D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3E7F06" w:rsidRPr="008D373D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3E7F06" w:rsidRPr="008D373D">
              <w:rPr>
                <w:rFonts w:ascii="Times New Roman" w:hAnsi="Times New Roman" w:cs="Times New Roman"/>
                <w:noProof/>
                <w:webHidden/>
                <w:sz w:val="24"/>
              </w:rPr>
              <w:t>2</w:t>
            </w:r>
            <w:r w:rsidR="003E7F06" w:rsidRPr="008D373D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3E7F06" w:rsidRPr="008D373D" w:rsidRDefault="006E5E3F" w:rsidP="008D373D">
          <w:pPr>
            <w:pStyle w:val="TDC1"/>
            <w:tabs>
              <w:tab w:val="right" w:leader="dot" w:pos="9060"/>
            </w:tabs>
            <w:spacing w:line="360" w:lineRule="auto"/>
            <w:jc w:val="both"/>
            <w:rPr>
              <w:rFonts w:ascii="Times New Roman" w:hAnsi="Times New Roman" w:cs="Times New Roman"/>
              <w:noProof/>
              <w:sz w:val="24"/>
            </w:rPr>
          </w:pPr>
          <w:hyperlink w:anchor="_Toc486411002" w:history="1">
            <w:r w:rsidR="003E7F06" w:rsidRPr="008D373D">
              <w:rPr>
                <w:rStyle w:val="Hipervnculo"/>
                <w:rFonts w:ascii="Times New Roman" w:hAnsi="Times New Roman" w:cs="Times New Roman"/>
                <w:noProof/>
                <w:sz w:val="24"/>
              </w:rPr>
              <w:t>Apéndices</w:t>
            </w:r>
            <w:r w:rsidR="003E7F06" w:rsidRPr="008D373D">
              <w:rPr>
                <w:rFonts w:ascii="Times New Roman" w:hAnsi="Times New Roman" w:cs="Times New Roman"/>
                <w:noProof/>
                <w:webHidden/>
                <w:sz w:val="24"/>
              </w:rPr>
              <w:tab/>
            </w:r>
            <w:r w:rsidR="003E7F06" w:rsidRPr="008D373D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begin"/>
            </w:r>
            <w:r w:rsidR="003E7F06" w:rsidRPr="008D373D">
              <w:rPr>
                <w:rFonts w:ascii="Times New Roman" w:hAnsi="Times New Roman" w:cs="Times New Roman"/>
                <w:noProof/>
                <w:webHidden/>
                <w:sz w:val="24"/>
              </w:rPr>
              <w:instrText xml:space="preserve"> PAGEREF _Toc486411002 \h </w:instrText>
            </w:r>
            <w:r w:rsidR="003E7F06" w:rsidRPr="008D373D">
              <w:rPr>
                <w:rFonts w:ascii="Times New Roman" w:hAnsi="Times New Roman" w:cs="Times New Roman"/>
                <w:noProof/>
                <w:webHidden/>
                <w:sz w:val="24"/>
              </w:rPr>
            </w:r>
            <w:r w:rsidR="003E7F06" w:rsidRPr="008D373D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separate"/>
            </w:r>
            <w:r w:rsidR="003E7F06" w:rsidRPr="008D373D">
              <w:rPr>
                <w:rFonts w:ascii="Times New Roman" w:hAnsi="Times New Roman" w:cs="Times New Roman"/>
                <w:noProof/>
                <w:webHidden/>
                <w:sz w:val="24"/>
              </w:rPr>
              <w:t>2</w:t>
            </w:r>
            <w:r w:rsidR="003E7F06" w:rsidRPr="008D373D">
              <w:rPr>
                <w:rFonts w:ascii="Times New Roman" w:hAnsi="Times New Roman" w:cs="Times New Roman"/>
                <w:noProof/>
                <w:webHidden/>
                <w:sz w:val="24"/>
              </w:rPr>
              <w:fldChar w:fldCharType="end"/>
            </w:r>
          </w:hyperlink>
        </w:p>
        <w:p w:rsidR="003E7F06" w:rsidRDefault="003E7F06" w:rsidP="008D373D">
          <w:pPr>
            <w:spacing w:line="360" w:lineRule="auto"/>
            <w:jc w:val="both"/>
          </w:pPr>
          <w:r w:rsidRPr="008D373D">
            <w:rPr>
              <w:rFonts w:ascii="Times New Roman" w:hAnsi="Times New Roman" w:cs="Times New Roman"/>
              <w:b/>
              <w:bCs/>
              <w:sz w:val="24"/>
            </w:rPr>
            <w:fldChar w:fldCharType="end"/>
          </w:r>
        </w:p>
      </w:sdtContent>
    </w:sdt>
    <w:p w:rsidR="003E7F06" w:rsidRDefault="003E7F06" w:rsidP="00DE0009">
      <w:pPr>
        <w:pStyle w:val="Ahorasi"/>
      </w:pPr>
    </w:p>
    <w:p w:rsidR="003E7F06" w:rsidRDefault="003E7F06">
      <w:pPr>
        <w:rPr>
          <w:rFonts w:ascii="Times New Roman" w:hAnsi="Times New Roman" w:cs="Times New Roman"/>
          <w:sz w:val="24"/>
        </w:rPr>
      </w:pPr>
      <w:r>
        <w:br w:type="page"/>
      </w:r>
    </w:p>
    <w:p w:rsidR="003E7F06" w:rsidRDefault="00DE0009" w:rsidP="003E7F06">
      <w:pPr>
        <w:pStyle w:val="Ttulo1"/>
      </w:pPr>
      <w:bookmarkStart w:id="1" w:name="_Toc486410994"/>
      <w:r>
        <w:lastRenderedPageBreak/>
        <w:t>Resumen</w:t>
      </w:r>
      <w:bookmarkEnd w:id="1"/>
    </w:p>
    <w:p w:rsidR="00DE0009" w:rsidRDefault="00DE0009" w:rsidP="003E7F06">
      <w:pPr>
        <w:pStyle w:val="Ttulo1"/>
      </w:pPr>
      <w:bookmarkStart w:id="2" w:name="_Toc486410995"/>
      <w:r>
        <w:t>Índice</w:t>
      </w:r>
      <w:bookmarkEnd w:id="2"/>
      <w:r>
        <w:t xml:space="preserve"> </w:t>
      </w:r>
    </w:p>
    <w:p w:rsidR="00DE0009" w:rsidRDefault="00DE0009" w:rsidP="003E7F06">
      <w:pPr>
        <w:pStyle w:val="Ttulo1"/>
      </w:pPr>
      <w:bookmarkStart w:id="3" w:name="_Toc486410996"/>
      <w:r>
        <w:t>Introducción</w:t>
      </w:r>
      <w:bookmarkEnd w:id="3"/>
      <w:r>
        <w:t xml:space="preserve"> </w:t>
      </w:r>
    </w:p>
    <w:p w:rsidR="003E7F06" w:rsidRDefault="00DE0009" w:rsidP="003E7F06">
      <w:pPr>
        <w:pStyle w:val="Ttulo1"/>
      </w:pPr>
      <w:bookmarkStart w:id="4" w:name="_Toc486410997"/>
      <w:r>
        <w:t>Objetivos</w:t>
      </w:r>
      <w:bookmarkEnd w:id="4"/>
    </w:p>
    <w:p w:rsidR="00DE0009" w:rsidRDefault="00DE0009" w:rsidP="003E7F06">
      <w:pPr>
        <w:pStyle w:val="Ttulo1"/>
      </w:pPr>
      <w:bookmarkStart w:id="5" w:name="_Toc486410998"/>
      <w:r>
        <w:t>Descripción informática</w:t>
      </w:r>
      <w:bookmarkEnd w:id="5"/>
      <w:r>
        <w:t xml:space="preserve"> </w:t>
      </w:r>
    </w:p>
    <w:p w:rsidR="00DE0009" w:rsidRDefault="00DE0009" w:rsidP="003E7F06">
      <w:pPr>
        <w:pStyle w:val="Ttulo1"/>
      </w:pPr>
      <w:bookmarkStart w:id="6" w:name="_Toc486410999"/>
      <w:r>
        <w:t>Experimentos / validación</w:t>
      </w:r>
      <w:bookmarkEnd w:id="6"/>
      <w:r>
        <w:t xml:space="preserve"> </w:t>
      </w:r>
    </w:p>
    <w:p w:rsidR="003E7F06" w:rsidRDefault="00DE0009" w:rsidP="003E7F06">
      <w:pPr>
        <w:pStyle w:val="Ttulo1"/>
      </w:pPr>
      <w:bookmarkStart w:id="7" w:name="_Toc486411000"/>
      <w:r>
        <w:t>Conclusiones</w:t>
      </w:r>
      <w:bookmarkEnd w:id="7"/>
      <w:r>
        <w:t xml:space="preserve"> </w:t>
      </w:r>
    </w:p>
    <w:p w:rsidR="00DE0009" w:rsidRDefault="00DE0009" w:rsidP="003E7F06">
      <w:pPr>
        <w:pStyle w:val="Ttulo1"/>
      </w:pPr>
      <w:bookmarkStart w:id="8" w:name="_Toc486411001"/>
      <w:r>
        <w:t>Bibliografía</w:t>
      </w:r>
      <w:bookmarkEnd w:id="8"/>
      <w:r>
        <w:t xml:space="preserve"> </w:t>
      </w:r>
    </w:p>
    <w:p w:rsidR="00DE0009" w:rsidRDefault="00DE0009" w:rsidP="003E7F06">
      <w:pPr>
        <w:pStyle w:val="Ttulo1"/>
      </w:pPr>
      <w:bookmarkStart w:id="9" w:name="_Toc486411002"/>
      <w:r>
        <w:t>Apéndices</w:t>
      </w:r>
      <w:bookmarkEnd w:id="9"/>
      <w:r>
        <w:t xml:space="preserve"> </w:t>
      </w:r>
    </w:p>
    <w:sectPr w:rsidR="00DE0009" w:rsidSect="008D373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06" w:h="16838"/>
      <w:pgMar w:top="1418" w:right="1418" w:bottom="1418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5E3F" w:rsidRDefault="006E5E3F" w:rsidP="008D373D">
      <w:pPr>
        <w:spacing w:after="0" w:line="240" w:lineRule="auto"/>
      </w:pPr>
      <w:r>
        <w:separator/>
      </w:r>
    </w:p>
  </w:endnote>
  <w:endnote w:type="continuationSeparator" w:id="0">
    <w:p w:rsidR="006E5E3F" w:rsidRDefault="006E5E3F" w:rsidP="008D37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altName w:val="Arial"/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53B7" w:rsidRDefault="003C53B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373D" w:rsidRDefault="00922C4D">
    <w:pPr>
      <w:pStyle w:val="Piedepgina"/>
    </w:pPr>
    <w:r>
      <w:rPr>
        <w:rFonts w:ascii="Times New Roman" w:hAnsi="Times New Roman" w:cs="Times New Roman"/>
        <w:noProof/>
        <w:sz w:val="24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left</wp:align>
              </wp:positionH>
              <wp:positionV relativeFrom="paragraph">
                <wp:posOffset>191770</wp:posOffset>
              </wp:positionV>
              <wp:extent cx="2051437" cy="45719"/>
              <wp:effectExtent l="0" t="0" r="6350" b="0"/>
              <wp:wrapNone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051437" cy="45719"/>
                      </a:xfrm>
                      <a:prstGeom prst="rect">
                        <a:avLst/>
                      </a:prstGeom>
                      <a:gradFill flip="none" rotWithShape="1">
                        <a:gsLst>
                          <a:gs pos="0">
                            <a:srgbClr val="FF0000">
                              <a:tint val="66000"/>
                              <a:satMod val="160000"/>
                            </a:srgbClr>
                          </a:gs>
                          <a:gs pos="50000">
                            <a:srgbClr val="FF0000">
                              <a:tint val="44500"/>
                              <a:satMod val="160000"/>
                            </a:srgbClr>
                          </a:gs>
                          <a:gs pos="100000">
                            <a:srgbClr val="FF0000">
                              <a:tint val="23500"/>
                              <a:satMod val="160000"/>
                            </a:srgbClr>
                          </a:gs>
                        </a:gsLst>
                        <a:lin ang="2700000" scaled="1"/>
                        <a:tileRect/>
                      </a:gra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E56495C" id="Rectángulo 1" o:spid="_x0000_s1026" style="position:absolute;margin-left:0;margin-top:15.1pt;width:161.55pt;height:3.6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" fillcolor="#ff8080" stroked="f" strokeweight="1pt">
              <v:fill color2="#ffdada" rotate="t" angle="45" colors="0 #ff8080;.5 #ffb3b3;1 #ffdada" focus="100%" type="gradient"/>
              <w10:wrap anchorx="margin"/>
            </v:rect>
          </w:pict>
        </mc:Fallback>
      </mc:AlternateContent>
    </w:r>
    <w:r w:rsidR="008D373D" w:rsidRPr="00922C4D">
      <w:rPr>
        <w:rStyle w:val="AhorasiCar"/>
      </w:rPr>
      <w:t>Simulación</w:t>
    </w:r>
    <w:r w:rsidR="008D373D" w:rsidRPr="003C53B7">
      <w:rPr>
        <w:rFonts w:ascii="Times New Roman" w:hAnsi="Times New Roman" w:cs="Times New Roman"/>
      </w:rPr>
      <w:t xml:space="preserve"> de un robot siguelíneas</w:t>
    </w:r>
    <w:r w:rsidR="008D373D">
      <w:ptab w:relativeTo="margin" w:alignment="center" w:leader="none"/>
    </w:r>
    <w:r w:rsidR="008D373D">
      <w:ptab w:relativeTo="margin" w:alignment="right" w:leader="none"/>
    </w:r>
    <w:r w:rsidR="008D373D">
      <w:fldChar w:fldCharType="begin"/>
    </w:r>
    <w:r w:rsidR="008D373D">
      <w:instrText xml:space="preserve"> PAGE  \* Arabic  \* MERGEFORMAT </w:instrText>
    </w:r>
    <w:r w:rsidR="008D373D">
      <w:fldChar w:fldCharType="separate"/>
    </w:r>
    <w:r w:rsidR="0020148C">
      <w:rPr>
        <w:noProof/>
      </w:rPr>
      <w:t>3</w:t>
    </w:r>
    <w:r w:rsidR="008D373D"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53B7" w:rsidRDefault="003C53B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5E3F" w:rsidRDefault="006E5E3F" w:rsidP="008D373D">
      <w:pPr>
        <w:spacing w:after="0" w:line="240" w:lineRule="auto"/>
      </w:pPr>
      <w:r>
        <w:separator/>
      </w:r>
    </w:p>
  </w:footnote>
  <w:footnote w:type="continuationSeparator" w:id="0">
    <w:p w:rsidR="006E5E3F" w:rsidRDefault="006E5E3F" w:rsidP="008D37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53B7" w:rsidRDefault="003C53B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53B7" w:rsidRDefault="003C53B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53B7" w:rsidRDefault="003C53B7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47FC"/>
    <w:rsid w:val="001458DD"/>
    <w:rsid w:val="00184F60"/>
    <w:rsid w:val="0020148C"/>
    <w:rsid w:val="003C53B7"/>
    <w:rsid w:val="003E7F06"/>
    <w:rsid w:val="006E5E3F"/>
    <w:rsid w:val="008147FC"/>
    <w:rsid w:val="008B2A86"/>
    <w:rsid w:val="008D373D"/>
    <w:rsid w:val="00922C4D"/>
    <w:rsid w:val="00BA1BAF"/>
    <w:rsid w:val="00C251C8"/>
    <w:rsid w:val="00DE0009"/>
    <w:rsid w:val="00E273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A15964A"/>
  <w15:chartTrackingRefBased/>
  <w15:docId w15:val="{5393ABB8-BEA5-498D-9DE5-D47FDB24B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E7F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0148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2014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laroquesi">
    <w:name w:val="claro que si"/>
    <w:basedOn w:val="Normal"/>
    <w:link w:val="claroquesiCar"/>
    <w:rsid w:val="00DE0009"/>
    <w:rPr>
      <w:rFonts w:ascii="Times New Roman" w:hAnsi="Times New Roman" w:cs="Times New Roman"/>
      <w:sz w:val="24"/>
    </w:rPr>
  </w:style>
  <w:style w:type="paragraph" w:customStyle="1" w:styleId="Ahorasi">
    <w:name w:val="Ahora si"/>
    <w:basedOn w:val="claroquesi"/>
    <w:link w:val="AhorasiCar"/>
    <w:qFormat/>
    <w:rsid w:val="00DE0009"/>
    <w:pPr>
      <w:spacing w:line="360" w:lineRule="auto"/>
      <w:jc w:val="both"/>
    </w:pPr>
  </w:style>
  <w:style w:type="character" w:customStyle="1" w:styleId="claroquesiCar">
    <w:name w:val="claro que si Car"/>
    <w:basedOn w:val="Fuentedeprrafopredeter"/>
    <w:link w:val="claroquesi"/>
    <w:rsid w:val="00DE0009"/>
    <w:rPr>
      <w:rFonts w:ascii="Times New Roman" w:hAnsi="Times New Roman" w:cs="Times New Roman"/>
      <w:sz w:val="24"/>
    </w:rPr>
  </w:style>
  <w:style w:type="paragraph" w:customStyle="1" w:styleId="Default">
    <w:name w:val="Default"/>
    <w:rsid w:val="00DE0009"/>
    <w:pPr>
      <w:autoSpaceDE w:val="0"/>
      <w:autoSpaceDN w:val="0"/>
      <w:adjustRightInd w:val="0"/>
      <w:spacing w:after="0" w:line="240" w:lineRule="auto"/>
    </w:pPr>
    <w:rPr>
      <w:rFonts w:ascii="Symbol" w:hAnsi="Symbol" w:cs="Symbol"/>
      <w:color w:val="000000"/>
      <w:sz w:val="24"/>
      <w:szCs w:val="24"/>
    </w:rPr>
  </w:style>
  <w:style w:type="character" w:customStyle="1" w:styleId="AhorasiCar">
    <w:name w:val="Ahora si Car"/>
    <w:basedOn w:val="claroquesiCar"/>
    <w:link w:val="Ahorasi"/>
    <w:rsid w:val="00DE0009"/>
    <w:rPr>
      <w:rFonts w:ascii="Times New Roman" w:hAnsi="Times New Roman" w:cs="Times New Roman"/>
      <w:sz w:val="24"/>
    </w:rPr>
  </w:style>
  <w:style w:type="paragraph" w:styleId="ndice1">
    <w:name w:val="index 1"/>
    <w:basedOn w:val="Normal"/>
    <w:next w:val="Normal"/>
    <w:autoRedefine/>
    <w:uiPriority w:val="99"/>
    <w:semiHidden/>
    <w:unhideWhenUsed/>
    <w:rsid w:val="003E7F06"/>
    <w:pPr>
      <w:spacing w:after="0" w:line="240" w:lineRule="auto"/>
      <w:ind w:left="220" w:hanging="220"/>
    </w:pPr>
  </w:style>
  <w:style w:type="character" w:customStyle="1" w:styleId="Ttulo1Car">
    <w:name w:val="Título 1 Car"/>
    <w:basedOn w:val="Fuentedeprrafopredeter"/>
    <w:link w:val="Ttulo1"/>
    <w:uiPriority w:val="9"/>
    <w:rsid w:val="003E7F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3E7F06"/>
    <w:pPr>
      <w:outlineLvl w:val="9"/>
    </w:pPr>
    <w:rPr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3E7F06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3E7F06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8D37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D373D"/>
  </w:style>
  <w:style w:type="paragraph" w:styleId="Piedepgina">
    <w:name w:val="footer"/>
    <w:basedOn w:val="Normal"/>
    <w:link w:val="PiedepginaCar"/>
    <w:uiPriority w:val="99"/>
    <w:unhideWhenUsed/>
    <w:rsid w:val="008D37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D373D"/>
  </w:style>
  <w:style w:type="character" w:customStyle="1" w:styleId="Ttulo2Car">
    <w:name w:val="Título 2 Car"/>
    <w:basedOn w:val="Fuentedeprrafopredeter"/>
    <w:link w:val="Ttulo2"/>
    <w:rsid w:val="0020148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rsid w:val="0020148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7C824F-3299-42BA-BA01-6365EAD1FA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3</Pages>
  <Words>186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Vacas Miguel</dc:creator>
  <cp:keywords/>
  <dc:description/>
  <cp:lastModifiedBy>David Vacas Miguel</cp:lastModifiedBy>
  <cp:revision>20</cp:revision>
  <dcterms:created xsi:type="dcterms:W3CDTF">2017-06-28T08:41:00Z</dcterms:created>
  <dcterms:modified xsi:type="dcterms:W3CDTF">2017-06-28T22:02:00Z</dcterms:modified>
</cp:coreProperties>
</file>