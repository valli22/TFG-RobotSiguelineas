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D8FB0" w14:textId="77777777" w:rsidR="00AB6870" w:rsidDel="00100523" w:rsidRDefault="00AB6870" w:rsidP="00AB6870">
      <w:pPr>
        <w:spacing w:after="244"/>
        <w:ind w:left="1512"/>
        <w:rPr>
          <w:del w:id="2" w:author="Alberto Herrán González" w:date="2018-03-31T13:17:00Z"/>
        </w:rPr>
      </w:pPr>
      <w:del w:id="3" w:author="Alberto Herrán González" w:date="2018-03-31T13:15:00Z">
        <w:r w:rsidDel="00100523">
          <w:rPr>
            <w:noProof/>
            <w:lang w:eastAsia="es-ES"/>
          </w:rPr>
          <w:drawing>
            <wp:anchor distT="0" distB="0" distL="114300" distR="114300" simplePos="0" relativeHeight="251659264" behindDoc="0" locked="0" layoutInCell="1" allowOverlap="0" wp14:anchorId="646DA1D6" wp14:editId="5CE66CDA">
              <wp:simplePos x="0" y="0"/>
              <wp:positionH relativeFrom="column">
                <wp:posOffset>960436</wp:posOffset>
              </wp:positionH>
              <wp:positionV relativeFrom="paragraph">
                <wp:posOffset>61885</wp:posOffset>
              </wp:positionV>
              <wp:extent cx="590550" cy="1076325"/>
              <wp:effectExtent l="0" t="0" r="0" b="0"/>
              <wp:wrapSquare wrapText="bothSides"/>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8"/>
                      <a:stretch>
                        <a:fillRect/>
                      </a:stretch>
                    </pic:blipFill>
                    <pic:spPr>
                      <a:xfrm>
                        <a:off x="0" y="0"/>
                        <a:ext cx="590550" cy="1076325"/>
                      </a:xfrm>
                      <a:prstGeom prst="rect">
                        <a:avLst/>
                      </a:prstGeom>
                    </pic:spPr>
                  </pic:pic>
                </a:graphicData>
              </a:graphic>
            </wp:anchor>
          </w:drawing>
        </w:r>
        <w:r w:rsidDel="00100523">
          <w:rPr>
            <w:rFonts w:ascii="Arial" w:eastAsia="Arial" w:hAnsi="Arial" w:cs="Arial"/>
            <w:b/>
            <w:sz w:val="56"/>
          </w:rPr>
          <w:delText xml:space="preserve"> </w:delText>
        </w:r>
      </w:del>
    </w:p>
    <w:p w14:paraId="120E2D9B" w14:textId="77777777" w:rsidR="00AB6870" w:rsidRPr="0020148C" w:rsidDel="00100523" w:rsidRDefault="00AB6870">
      <w:pPr>
        <w:spacing w:after="244"/>
        <w:ind w:left="1512"/>
        <w:rPr>
          <w:moveFrom w:id="4" w:author="Alberto Herrán González" w:date="2018-03-31T13:15:00Z"/>
          <w:rFonts w:ascii="Arial" w:eastAsia="Arial" w:hAnsi="Arial" w:cs="Arial"/>
          <w:b/>
          <w:sz w:val="56"/>
        </w:rPr>
        <w:pPrChange w:id="5" w:author="Alberto Herrán González" w:date="2018-03-31T13:17:00Z">
          <w:pPr>
            <w:spacing w:after="130"/>
            <w:ind w:left="2442"/>
          </w:pPr>
        </w:pPrChange>
      </w:pPr>
      <w:moveFromRangeStart w:id="6" w:author="Alberto Herrán González" w:date="2018-03-31T13:15:00Z" w:name="move510265475"/>
      <w:moveFrom w:id="7" w:author="Alberto Herrán González" w:date="2018-03-31T13:15:00Z">
        <w:r w:rsidRPr="0020148C" w:rsidDel="00100523">
          <w:rPr>
            <w:rFonts w:ascii="Arial" w:eastAsia="Arial" w:hAnsi="Arial" w:cs="Arial"/>
            <w:b/>
            <w:sz w:val="56"/>
          </w:rPr>
          <w:t xml:space="preserve">UNIVERSIDAD </w:t>
        </w:r>
      </w:moveFrom>
    </w:p>
    <w:p w14:paraId="44F83E8B" w14:textId="77777777" w:rsidR="00AB6870" w:rsidRDefault="00AB6870" w:rsidP="00AB6870">
      <w:pPr>
        <w:spacing w:after="130"/>
        <w:ind w:left="2442"/>
      </w:pPr>
      <w:moveFrom w:id="8" w:author="Alberto Herrán González" w:date="2018-03-31T13:15:00Z">
        <w:r w:rsidDel="00100523">
          <w:rPr>
            <w:rFonts w:ascii="Arial" w:eastAsia="Arial" w:hAnsi="Arial" w:cs="Arial"/>
            <w:b/>
            <w:sz w:val="2"/>
            <w:vertAlign w:val="superscript"/>
          </w:rPr>
          <w:t xml:space="preserve"> </w:t>
        </w:r>
        <w:r w:rsidDel="00100523">
          <w:rPr>
            <w:rFonts w:ascii="Arial" w:eastAsia="Arial" w:hAnsi="Arial" w:cs="Arial"/>
            <w:b/>
            <w:sz w:val="56"/>
          </w:rPr>
          <w:t>REY JUAN CARLOS</w:t>
        </w:r>
      </w:moveFrom>
      <w:moveFromRangeEnd w:id="6"/>
      <w:r>
        <w:rPr>
          <w:rFonts w:ascii="Arial" w:eastAsia="Arial" w:hAnsi="Arial" w:cs="Arial"/>
          <w:b/>
          <w:sz w:val="56"/>
        </w:rPr>
        <w:t xml:space="preserve"> </w:t>
      </w:r>
    </w:p>
    <w:tbl>
      <w:tblPr>
        <w:tblStyle w:val="Tablaconcuadrcula"/>
        <w:tblW w:w="10137" w:type="dxa"/>
        <w:tblLook w:val="04A0" w:firstRow="1" w:lastRow="0" w:firstColumn="1" w:lastColumn="0" w:noHBand="0" w:noVBand="1"/>
        <w:tblPrChange w:id="9" w:author="Alberto Herrán González" w:date="2018-03-31T13:19:00Z">
          <w:tblPr>
            <w:tblStyle w:val="Tablaconcuadrcula"/>
            <w:tblW w:w="0" w:type="auto"/>
            <w:tblLook w:val="04A0" w:firstRow="1" w:lastRow="0" w:firstColumn="1" w:lastColumn="0" w:noHBand="0" w:noVBand="1"/>
          </w:tblPr>
        </w:tblPrChange>
      </w:tblPr>
      <w:tblGrid>
        <w:gridCol w:w="3261"/>
        <w:gridCol w:w="6876"/>
        <w:tblGridChange w:id="10">
          <w:tblGrid>
            <w:gridCol w:w="4530"/>
            <w:gridCol w:w="4530"/>
          </w:tblGrid>
        </w:tblGridChange>
      </w:tblGrid>
      <w:tr w:rsidR="00100523" w14:paraId="1850D1AE" w14:textId="77777777" w:rsidTr="00100523">
        <w:trPr>
          <w:ins w:id="11" w:author="Alberto Herrán González" w:date="2018-03-31T13:15:00Z"/>
        </w:trPr>
        <w:tc>
          <w:tcPr>
            <w:tcW w:w="3261" w:type="dxa"/>
            <w:tcBorders>
              <w:top w:val="nil"/>
              <w:left w:val="nil"/>
              <w:bottom w:val="nil"/>
              <w:right w:val="nil"/>
            </w:tcBorders>
            <w:tcPrChange w:id="12" w:author="Alberto Herrán González" w:date="2018-03-31T13:19:00Z">
              <w:tcPr>
                <w:tcW w:w="4530" w:type="dxa"/>
              </w:tcPr>
            </w:tcPrChange>
          </w:tcPr>
          <w:p w14:paraId="02842CEC" w14:textId="77777777" w:rsidR="00100523" w:rsidRDefault="00100523">
            <w:pPr>
              <w:spacing w:after="274"/>
              <w:jc w:val="right"/>
              <w:rPr>
                <w:ins w:id="13" w:author="Alberto Herrán González" w:date="2018-03-31T13:15:00Z"/>
              </w:rPr>
              <w:pPrChange w:id="14" w:author="Alberto Herrán González" w:date="2018-03-31T13:16:00Z">
                <w:pPr>
                  <w:spacing w:after="274"/>
                  <w:jc w:val="center"/>
                </w:pPr>
              </w:pPrChange>
            </w:pPr>
            <w:ins w:id="15" w:author="Alberto Herrán González" w:date="2018-03-31T13:15:00Z">
              <w:r>
                <w:rPr>
                  <w:noProof/>
                  <w:lang w:eastAsia="es-ES"/>
                </w:rPr>
                <w:drawing>
                  <wp:inline distT="0" distB="0" distL="0" distR="0" wp14:anchorId="0EEAC66F" wp14:editId="5FCB3EA1">
                    <wp:extent cx="1062567" cy="1231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RJC.png"/>
                            <pic:cNvPicPr/>
                          </pic:nvPicPr>
                          <pic:blipFill rotWithShape="1">
                            <a:blip r:embed="rId9" cstate="print">
                              <a:extLst>
                                <a:ext uri="{28A0092B-C50C-407E-A947-70E740481C1C}">
                                  <a14:useLocalDpi xmlns:a14="http://schemas.microsoft.com/office/drawing/2010/main" val="0"/>
                                </a:ext>
                              </a:extLst>
                            </a:blip>
                            <a:srcRect r="13745"/>
                            <a:stretch/>
                          </pic:blipFill>
                          <pic:spPr bwMode="auto">
                            <a:xfrm>
                              <a:off x="0" y="0"/>
                              <a:ext cx="1070554" cy="1241160"/>
                            </a:xfrm>
                            <a:prstGeom prst="rect">
                              <a:avLst/>
                            </a:prstGeom>
                            <a:ln>
                              <a:noFill/>
                            </a:ln>
                            <a:extLst>
                              <a:ext uri="{53640926-AAD7-44D8-BBD7-CCE9431645EC}">
                                <a14:shadowObscured xmlns:a14="http://schemas.microsoft.com/office/drawing/2010/main"/>
                              </a:ext>
                            </a:extLst>
                          </pic:spPr>
                        </pic:pic>
                      </a:graphicData>
                    </a:graphic>
                  </wp:inline>
                </w:drawing>
              </w:r>
            </w:ins>
          </w:p>
        </w:tc>
        <w:tc>
          <w:tcPr>
            <w:tcW w:w="6876" w:type="dxa"/>
            <w:tcBorders>
              <w:top w:val="nil"/>
              <w:left w:val="nil"/>
              <w:bottom w:val="nil"/>
              <w:right w:val="nil"/>
            </w:tcBorders>
            <w:tcPrChange w:id="16" w:author="Alberto Herrán González" w:date="2018-03-31T13:19:00Z">
              <w:tcPr>
                <w:tcW w:w="4530" w:type="dxa"/>
              </w:tcPr>
            </w:tcPrChange>
          </w:tcPr>
          <w:p w14:paraId="23BC05B8" w14:textId="77777777" w:rsidR="00100523" w:rsidRPr="00100523" w:rsidRDefault="00100523">
            <w:pPr>
              <w:spacing w:after="130"/>
              <w:rPr>
                <w:ins w:id="17" w:author="Alberto Herrán González" w:date="2018-03-31T13:16:00Z"/>
                <w:rFonts w:ascii="Arial" w:eastAsia="Arial" w:hAnsi="Arial" w:cs="Arial"/>
                <w:b/>
                <w:sz w:val="36"/>
                <w:szCs w:val="36"/>
                <w:rPrChange w:id="18" w:author="Alberto Herrán González" w:date="2018-03-31T13:20:00Z">
                  <w:rPr>
                    <w:ins w:id="19" w:author="Alberto Herrán González" w:date="2018-03-31T13:16:00Z"/>
                    <w:rFonts w:ascii="Arial" w:eastAsia="Arial" w:hAnsi="Arial" w:cs="Arial"/>
                    <w:b/>
                    <w:sz w:val="56"/>
                  </w:rPr>
                </w:rPrChange>
              </w:rPr>
              <w:pPrChange w:id="20" w:author="Alberto Herrán González" w:date="2018-03-31T13:15:00Z">
                <w:pPr>
                  <w:spacing w:after="130"/>
                  <w:ind w:left="2442"/>
                </w:pPr>
              </w:pPrChange>
            </w:pPr>
          </w:p>
          <w:p w14:paraId="7F342F38" w14:textId="77777777" w:rsidR="00100523" w:rsidRPr="00100523" w:rsidRDefault="00100523">
            <w:pPr>
              <w:spacing w:after="130"/>
              <w:rPr>
                <w:moveTo w:id="21" w:author="Alberto Herrán González" w:date="2018-03-31T13:15:00Z"/>
                <w:rFonts w:ascii="Arial" w:eastAsia="Arial" w:hAnsi="Arial" w:cs="Arial"/>
                <w:b/>
                <w:sz w:val="52"/>
                <w:szCs w:val="52"/>
                <w:rPrChange w:id="22" w:author="Alberto Herrán González" w:date="2018-03-31T13:19:00Z">
                  <w:rPr>
                    <w:moveTo w:id="23" w:author="Alberto Herrán González" w:date="2018-03-31T13:15:00Z"/>
                    <w:rFonts w:ascii="Arial" w:eastAsia="Arial" w:hAnsi="Arial" w:cs="Arial"/>
                    <w:b/>
                    <w:sz w:val="56"/>
                  </w:rPr>
                </w:rPrChange>
              </w:rPr>
              <w:pPrChange w:id="24" w:author="Alberto Herrán González" w:date="2018-03-31T13:15:00Z">
                <w:pPr>
                  <w:spacing w:after="130"/>
                  <w:ind w:left="2442"/>
                </w:pPr>
              </w:pPrChange>
            </w:pPr>
            <w:moveToRangeStart w:id="25" w:author="Alberto Herrán González" w:date="2018-03-31T13:15:00Z" w:name="move510265475"/>
            <w:moveTo w:id="26" w:author="Alberto Herrán González" w:date="2018-03-31T13:15:00Z">
              <w:r w:rsidRPr="00100523">
                <w:rPr>
                  <w:rFonts w:ascii="Arial" w:eastAsia="Arial" w:hAnsi="Arial" w:cs="Arial"/>
                  <w:b/>
                  <w:sz w:val="52"/>
                  <w:szCs w:val="52"/>
                  <w:rPrChange w:id="27" w:author="Alberto Herrán González" w:date="2018-03-31T13:19:00Z">
                    <w:rPr>
                      <w:rFonts w:ascii="Arial" w:eastAsia="Arial" w:hAnsi="Arial" w:cs="Arial"/>
                      <w:b/>
                      <w:sz w:val="56"/>
                    </w:rPr>
                  </w:rPrChange>
                </w:rPr>
                <w:t>U</w:t>
              </w:r>
            </w:moveTo>
            <w:ins w:id="28" w:author="Alberto Herrán González" w:date="2018-03-31T13:19:00Z">
              <w:r w:rsidRPr="00100523">
                <w:rPr>
                  <w:rFonts w:ascii="Arial" w:eastAsia="Arial" w:hAnsi="Arial" w:cs="Arial"/>
                  <w:b/>
                  <w:sz w:val="52"/>
                  <w:szCs w:val="52"/>
                  <w:rPrChange w:id="29" w:author="Alberto Herrán González" w:date="2018-03-31T13:19:00Z">
                    <w:rPr>
                      <w:rFonts w:ascii="Arial" w:eastAsia="Arial" w:hAnsi="Arial" w:cs="Arial"/>
                      <w:b/>
                      <w:sz w:val="56"/>
                    </w:rPr>
                  </w:rPrChange>
                </w:rPr>
                <w:t>niversidad</w:t>
              </w:r>
            </w:ins>
            <w:moveTo w:id="30" w:author="Alberto Herrán González" w:date="2018-03-31T13:15:00Z">
              <w:del w:id="31" w:author="Alberto Herrán González" w:date="2018-03-31T13:19:00Z">
                <w:r w:rsidRPr="00100523" w:rsidDel="00100523">
                  <w:rPr>
                    <w:rFonts w:ascii="Arial" w:eastAsia="Arial" w:hAnsi="Arial" w:cs="Arial"/>
                    <w:b/>
                    <w:sz w:val="52"/>
                    <w:szCs w:val="52"/>
                    <w:rPrChange w:id="32" w:author="Alberto Herrán González" w:date="2018-03-31T13:19:00Z">
                      <w:rPr>
                        <w:rFonts w:ascii="Arial" w:eastAsia="Arial" w:hAnsi="Arial" w:cs="Arial"/>
                        <w:b/>
                        <w:sz w:val="56"/>
                      </w:rPr>
                    </w:rPrChange>
                  </w:rPr>
                  <w:delText>NIVERSIDAD</w:delText>
                </w:r>
              </w:del>
              <w:r w:rsidRPr="00100523">
                <w:rPr>
                  <w:rFonts w:ascii="Arial" w:eastAsia="Arial" w:hAnsi="Arial" w:cs="Arial"/>
                  <w:b/>
                  <w:sz w:val="52"/>
                  <w:szCs w:val="52"/>
                  <w:rPrChange w:id="33" w:author="Alberto Herrán González" w:date="2018-03-31T13:19:00Z">
                    <w:rPr>
                      <w:rFonts w:ascii="Arial" w:eastAsia="Arial" w:hAnsi="Arial" w:cs="Arial"/>
                      <w:b/>
                      <w:sz w:val="56"/>
                    </w:rPr>
                  </w:rPrChange>
                </w:rPr>
                <w:t xml:space="preserve"> </w:t>
              </w:r>
            </w:moveTo>
          </w:p>
          <w:p w14:paraId="10048436" w14:textId="77777777" w:rsidR="00100523" w:rsidRDefault="00100523">
            <w:pPr>
              <w:spacing w:after="274"/>
              <w:ind w:left="-34" w:firstLine="34"/>
              <w:rPr>
                <w:ins w:id="34" w:author="Alberto Herrán González" w:date="2018-03-31T13:15:00Z"/>
              </w:rPr>
              <w:pPrChange w:id="35" w:author="Alberto Herrán González" w:date="2018-03-31T13:19:00Z">
                <w:pPr>
                  <w:spacing w:after="274"/>
                  <w:jc w:val="center"/>
                </w:pPr>
              </w:pPrChange>
            </w:pPr>
            <w:moveTo w:id="36" w:author="Alberto Herrán González" w:date="2018-03-31T13:15:00Z">
              <w:del w:id="37" w:author="Alberto Herrán González" w:date="2018-03-31T13:19:00Z">
                <w:r w:rsidRPr="00100523" w:rsidDel="00100523">
                  <w:rPr>
                    <w:rFonts w:ascii="Arial" w:eastAsia="Arial" w:hAnsi="Arial" w:cs="Arial"/>
                    <w:b/>
                    <w:sz w:val="52"/>
                    <w:szCs w:val="52"/>
                    <w:vertAlign w:val="superscript"/>
                    <w:rPrChange w:id="38" w:author="Alberto Herrán González" w:date="2018-03-31T13:19:00Z">
                      <w:rPr>
                        <w:rFonts w:ascii="Arial" w:eastAsia="Arial" w:hAnsi="Arial" w:cs="Arial"/>
                        <w:b/>
                        <w:sz w:val="2"/>
                        <w:vertAlign w:val="superscript"/>
                      </w:rPr>
                    </w:rPrChange>
                  </w:rPr>
                  <w:delText xml:space="preserve"> </w:delText>
                </w:r>
              </w:del>
              <w:r w:rsidRPr="00100523">
                <w:rPr>
                  <w:rFonts w:ascii="Arial" w:eastAsia="Arial" w:hAnsi="Arial" w:cs="Arial"/>
                  <w:b/>
                  <w:sz w:val="52"/>
                  <w:szCs w:val="52"/>
                  <w:rPrChange w:id="39" w:author="Alberto Herrán González" w:date="2018-03-31T13:19:00Z">
                    <w:rPr>
                      <w:rFonts w:ascii="Arial" w:eastAsia="Arial" w:hAnsi="Arial" w:cs="Arial"/>
                      <w:b/>
                      <w:sz w:val="56"/>
                    </w:rPr>
                  </w:rPrChange>
                </w:rPr>
                <w:t>R</w:t>
              </w:r>
            </w:moveTo>
            <w:ins w:id="40" w:author="Alberto Herrán González" w:date="2018-03-31T13:19:00Z">
              <w:r w:rsidRPr="00100523">
                <w:rPr>
                  <w:rFonts w:ascii="Arial" w:eastAsia="Arial" w:hAnsi="Arial" w:cs="Arial"/>
                  <w:b/>
                  <w:sz w:val="52"/>
                  <w:szCs w:val="52"/>
                  <w:rPrChange w:id="41" w:author="Alberto Herrán González" w:date="2018-03-31T13:19:00Z">
                    <w:rPr>
                      <w:rFonts w:ascii="Arial" w:eastAsia="Arial" w:hAnsi="Arial" w:cs="Arial"/>
                      <w:b/>
                      <w:sz w:val="56"/>
                    </w:rPr>
                  </w:rPrChange>
                </w:rPr>
                <w:t>ey</w:t>
              </w:r>
            </w:ins>
            <w:moveTo w:id="42" w:author="Alberto Herrán González" w:date="2018-03-31T13:15:00Z">
              <w:del w:id="43" w:author="Alberto Herrán González" w:date="2018-03-31T13:19:00Z">
                <w:r w:rsidRPr="00100523" w:rsidDel="00100523">
                  <w:rPr>
                    <w:rFonts w:ascii="Arial" w:eastAsia="Arial" w:hAnsi="Arial" w:cs="Arial"/>
                    <w:b/>
                    <w:sz w:val="52"/>
                    <w:szCs w:val="52"/>
                    <w:rPrChange w:id="44" w:author="Alberto Herrán González" w:date="2018-03-31T13:19:00Z">
                      <w:rPr>
                        <w:rFonts w:ascii="Arial" w:eastAsia="Arial" w:hAnsi="Arial" w:cs="Arial"/>
                        <w:b/>
                        <w:sz w:val="56"/>
                      </w:rPr>
                    </w:rPrChange>
                  </w:rPr>
                  <w:delText>EY</w:delText>
                </w:r>
              </w:del>
              <w:r w:rsidRPr="00100523">
                <w:rPr>
                  <w:rFonts w:ascii="Arial" w:eastAsia="Arial" w:hAnsi="Arial" w:cs="Arial"/>
                  <w:b/>
                  <w:sz w:val="52"/>
                  <w:szCs w:val="52"/>
                  <w:rPrChange w:id="45" w:author="Alberto Herrán González" w:date="2018-03-31T13:19:00Z">
                    <w:rPr>
                      <w:rFonts w:ascii="Arial" w:eastAsia="Arial" w:hAnsi="Arial" w:cs="Arial"/>
                      <w:b/>
                      <w:sz w:val="56"/>
                    </w:rPr>
                  </w:rPrChange>
                </w:rPr>
                <w:t xml:space="preserve"> J</w:t>
              </w:r>
            </w:moveTo>
            <w:ins w:id="46" w:author="Alberto Herrán González" w:date="2018-03-31T13:19:00Z">
              <w:r w:rsidRPr="00100523">
                <w:rPr>
                  <w:rFonts w:ascii="Arial" w:eastAsia="Arial" w:hAnsi="Arial" w:cs="Arial"/>
                  <w:b/>
                  <w:sz w:val="52"/>
                  <w:szCs w:val="52"/>
                  <w:rPrChange w:id="47" w:author="Alberto Herrán González" w:date="2018-03-31T13:19:00Z">
                    <w:rPr>
                      <w:rFonts w:ascii="Arial" w:eastAsia="Arial" w:hAnsi="Arial" w:cs="Arial"/>
                      <w:b/>
                      <w:sz w:val="56"/>
                    </w:rPr>
                  </w:rPrChange>
                </w:rPr>
                <w:t>uan</w:t>
              </w:r>
            </w:ins>
            <w:moveTo w:id="48" w:author="Alberto Herrán González" w:date="2018-03-31T13:15:00Z">
              <w:del w:id="49" w:author="Alberto Herrán González" w:date="2018-03-31T13:19:00Z">
                <w:r w:rsidRPr="00100523" w:rsidDel="00100523">
                  <w:rPr>
                    <w:rFonts w:ascii="Arial" w:eastAsia="Arial" w:hAnsi="Arial" w:cs="Arial"/>
                    <w:b/>
                    <w:sz w:val="52"/>
                    <w:szCs w:val="52"/>
                    <w:rPrChange w:id="50" w:author="Alberto Herrán González" w:date="2018-03-31T13:19:00Z">
                      <w:rPr>
                        <w:rFonts w:ascii="Arial" w:eastAsia="Arial" w:hAnsi="Arial" w:cs="Arial"/>
                        <w:b/>
                        <w:sz w:val="56"/>
                      </w:rPr>
                    </w:rPrChange>
                  </w:rPr>
                  <w:delText>UAN</w:delText>
                </w:r>
              </w:del>
              <w:r w:rsidRPr="00100523">
                <w:rPr>
                  <w:rFonts w:ascii="Arial" w:eastAsia="Arial" w:hAnsi="Arial" w:cs="Arial"/>
                  <w:b/>
                  <w:sz w:val="52"/>
                  <w:szCs w:val="52"/>
                  <w:rPrChange w:id="51" w:author="Alberto Herrán González" w:date="2018-03-31T13:19:00Z">
                    <w:rPr>
                      <w:rFonts w:ascii="Arial" w:eastAsia="Arial" w:hAnsi="Arial" w:cs="Arial"/>
                      <w:b/>
                      <w:sz w:val="56"/>
                    </w:rPr>
                  </w:rPrChange>
                </w:rPr>
                <w:t xml:space="preserve"> C</w:t>
              </w:r>
            </w:moveTo>
            <w:ins w:id="52" w:author="Alberto Herrán González" w:date="2018-03-31T13:19:00Z">
              <w:r w:rsidRPr="00100523">
                <w:rPr>
                  <w:rFonts w:ascii="Arial" w:eastAsia="Arial" w:hAnsi="Arial" w:cs="Arial"/>
                  <w:b/>
                  <w:sz w:val="52"/>
                  <w:szCs w:val="52"/>
                  <w:rPrChange w:id="53" w:author="Alberto Herrán González" w:date="2018-03-31T13:19:00Z">
                    <w:rPr>
                      <w:rFonts w:ascii="Arial" w:eastAsia="Arial" w:hAnsi="Arial" w:cs="Arial"/>
                      <w:b/>
                      <w:sz w:val="56"/>
                    </w:rPr>
                  </w:rPrChange>
                </w:rPr>
                <w:t>arlos</w:t>
              </w:r>
            </w:ins>
            <w:moveTo w:id="54" w:author="Alberto Herrán González" w:date="2018-03-31T13:15:00Z">
              <w:del w:id="55" w:author="Alberto Herrán González" w:date="2018-03-31T13:19:00Z">
                <w:r w:rsidDel="00100523">
                  <w:rPr>
                    <w:rFonts w:ascii="Arial" w:eastAsia="Arial" w:hAnsi="Arial" w:cs="Arial"/>
                    <w:b/>
                    <w:sz w:val="56"/>
                  </w:rPr>
                  <w:delText>ARLOS</w:delText>
                </w:r>
              </w:del>
            </w:moveTo>
            <w:moveToRangeEnd w:id="25"/>
          </w:p>
        </w:tc>
      </w:tr>
    </w:tbl>
    <w:p w14:paraId="6F88AD51" w14:textId="77777777" w:rsidR="00100523" w:rsidRDefault="00100523">
      <w:pPr>
        <w:spacing w:after="274"/>
        <w:jc w:val="center"/>
        <w:pPrChange w:id="56" w:author="Alberto Herrán González" w:date="2018-03-31T13:13:00Z">
          <w:pPr>
            <w:spacing w:after="274"/>
            <w:ind w:left="2582"/>
          </w:pPr>
        </w:pPrChange>
      </w:pPr>
    </w:p>
    <w:p w14:paraId="696DE39A" w14:textId="77777777" w:rsidR="00AB6870" w:rsidRDefault="00AB6870" w:rsidP="00AB6870">
      <w:pPr>
        <w:spacing w:after="0"/>
        <w:ind w:left="1"/>
      </w:pPr>
      <w:r>
        <w:rPr>
          <w:rFonts w:ascii="Arial" w:eastAsia="Arial" w:hAnsi="Arial" w:cs="Arial"/>
          <w:b/>
          <w:sz w:val="28"/>
        </w:rPr>
        <w:t xml:space="preserve"> </w:t>
      </w:r>
    </w:p>
    <w:p w14:paraId="37C1696E" w14:textId="77777777" w:rsidR="00AB6870" w:rsidRDefault="00AB6870" w:rsidP="00AB6870">
      <w:pPr>
        <w:spacing w:after="272"/>
        <w:ind w:left="1"/>
      </w:pPr>
      <w:r>
        <w:rPr>
          <w:rFonts w:ascii="Calibri" w:eastAsia="Calibri" w:hAnsi="Calibri" w:cs="Calibri"/>
        </w:rPr>
        <w:t xml:space="preserve"> </w:t>
      </w:r>
    </w:p>
    <w:p w14:paraId="11F67CAD" w14:textId="77777777" w:rsidR="00AB6870" w:rsidRDefault="00AB6870" w:rsidP="00AB6870">
      <w:pPr>
        <w:spacing w:after="0"/>
        <w:ind w:left="168"/>
      </w:pPr>
      <w:r>
        <w:rPr>
          <w:rFonts w:ascii="Arial" w:eastAsia="Arial" w:hAnsi="Arial" w:cs="Arial"/>
          <w:b/>
          <w:sz w:val="28"/>
        </w:rPr>
        <w:t xml:space="preserve">ESCUELA TÉCNICA SUPERIOR DE INGENIERÍA INFORMÁTICA </w:t>
      </w:r>
    </w:p>
    <w:p w14:paraId="3819B8EA" w14:textId="77777777" w:rsidR="00AB6870" w:rsidRDefault="00AB6870" w:rsidP="00AB6870">
      <w:pPr>
        <w:spacing w:after="0"/>
        <w:ind w:left="1"/>
      </w:pPr>
      <w:r>
        <w:rPr>
          <w:rFonts w:ascii="Arial" w:eastAsia="Arial" w:hAnsi="Arial" w:cs="Arial"/>
          <w:b/>
          <w:sz w:val="28"/>
        </w:rPr>
        <w:t xml:space="preserve"> </w:t>
      </w:r>
    </w:p>
    <w:p w14:paraId="4DD7A819" w14:textId="77777777" w:rsidR="00AB6870" w:rsidRDefault="00AB6870" w:rsidP="00AB6870">
      <w:pPr>
        <w:spacing w:after="163"/>
        <w:ind w:left="1"/>
      </w:pPr>
      <w:r>
        <w:rPr>
          <w:rFonts w:ascii="Arial" w:eastAsia="Arial" w:hAnsi="Arial" w:cs="Arial"/>
          <w:b/>
          <w:sz w:val="28"/>
        </w:rPr>
        <w:t xml:space="preserve"> </w:t>
      </w:r>
    </w:p>
    <w:p w14:paraId="65589EAC" w14:textId="77777777" w:rsidR="00AB6870" w:rsidRDefault="00AB6870" w:rsidP="00AB6870">
      <w:pPr>
        <w:tabs>
          <w:tab w:val="center" w:pos="4365"/>
        </w:tabs>
        <w:spacing w:after="521"/>
        <w:ind w:left="-14"/>
        <w:jc w:val="center"/>
      </w:pPr>
      <w:del w:id="57" w:author="Alberto Herrán González" w:date="2018-03-31T13:18:00Z">
        <w:r w:rsidRPr="0020148C" w:rsidDel="00100523">
          <w:rPr>
            <w:rFonts w:ascii="Arial" w:eastAsia="Arial" w:hAnsi="Arial" w:cs="Arial"/>
            <w:b/>
            <w:sz w:val="28"/>
          </w:rPr>
          <w:delText>D</w:delText>
        </w:r>
        <w:r w:rsidDel="00100523">
          <w:rPr>
            <w:rFonts w:ascii="Arial" w:eastAsia="Arial" w:hAnsi="Arial" w:cs="Arial"/>
            <w:b/>
            <w:sz w:val="28"/>
          </w:rPr>
          <w:delText>OBLE</w:delText>
        </w:r>
        <w:r w:rsidDel="00100523">
          <w:rPr>
            <w:rFonts w:ascii="Calibri" w:eastAsia="Calibri" w:hAnsi="Calibri" w:cs="Calibri"/>
          </w:rPr>
          <w:delText xml:space="preserve"> </w:delText>
        </w:r>
      </w:del>
      <w:r>
        <w:rPr>
          <w:rFonts w:ascii="Arial" w:eastAsia="Arial" w:hAnsi="Arial" w:cs="Arial"/>
          <w:b/>
          <w:sz w:val="28"/>
        </w:rPr>
        <w:t>GRADO EN INGENIERIA INFORMATICA</w:t>
      </w:r>
      <w:del w:id="58" w:author="Alberto Herrán González" w:date="2018-03-31T13:18:00Z">
        <w:r w:rsidDel="00100523">
          <w:rPr>
            <w:rFonts w:ascii="Arial" w:eastAsia="Arial" w:hAnsi="Arial" w:cs="Arial"/>
            <w:b/>
            <w:sz w:val="28"/>
          </w:rPr>
          <w:delText xml:space="preserve"> E INGENIERIA SOFTWARE</w:delText>
        </w:r>
      </w:del>
    </w:p>
    <w:p w14:paraId="13CC134A" w14:textId="77777777" w:rsidR="00AB6870" w:rsidRDefault="00AB6870" w:rsidP="00AB6870">
      <w:pPr>
        <w:spacing w:after="0"/>
        <w:jc w:val="center"/>
      </w:pPr>
      <w:r>
        <w:rPr>
          <w:rFonts w:ascii="Arial" w:eastAsia="Arial" w:hAnsi="Arial" w:cs="Arial"/>
          <w:b/>
          <w:sz w:val="28"/>
        </w:rPr>
        <w:t xml:space="preserve">Curso Académico 2017/2018 </w:t>
      </w:r>
    </w:p>
    <w:p w14:paraId="170CB974" w14:textId="77777777" w:rsidR="00AB6870" w:rsidRDefault="00AB6870" w:rsidP="00AB6870">
      <w:pPr>
        <w:spacing w:after="223"/>
        <w:ind w:left="77"/>
        <w:jc w:val="center"/>
      </w:pPr>
      <w:r>
        <w:rPr>
          <w:rFonts w:ascii="Arial" w:eastAsia="Arial" w:hAnsi="Arial" w:cs="Arial"/>
          <w:sz w:val="28"/>
        </w:rPr>
        <w:t xml:space="preserve"> </w:t>
      </w:r>
    </w:p>
    <w:p w14:paraId="5E335A20" w14:textId="77777777" w:rsidR="00AB6870" w:rsidRDefault="00AB6870" w:rsidP="00AB6870">
      <w:pPr>
        <w:spacing w:after="223"/>
        <w:ind w:right="1"/>
        <w:jc w:val="center"/>
      </w:pPr>
      <w:r>
        <w:rPr>
          <w:rFonts w:ascii="Arial" w:eastAsia="Arial" w:hAnsi="Arial" w:cs="Arial"/>
          <w:b/>
          <w:sz w:val="28"/>
        </w:rPr>
        <w:t xml:space="preserve">Trabajo Fin de Grado </w:t>
      </w:r>
    </w:p>
    <w:p w14:paraId="7315664C" w14:textId="77777777" w:rsidR="00AB6870" w:rsidRDefault="00AB6870" w:rsidP="00AB6870">
      <w:pPr>
        <w:spacing w:after="223"/>
        <w:ind w:left="1"/>
      </w:pPr>
      <w:r>
        <w:rPr>
          <w:rFonts w:ascii="Arial" w:eastAsia="Arial" w:hAnsi="Arial" w:cs="Arial"/>
          <w:b/>
          <w:sz w:val="28"/>
        </w:rPr>
        <w:t xml:space="preserve"> </w:t>
      </w:r>
    </w:p>
    <w:p w14:paraId="1702684C" w14:textId="77777777" w:rsidR="00AB6870" w:rsidDel="00100523" w:rsidRDefault="00AB6870" w:rsidP="00AB6870">
      <w:pPr>
        <w:spacing w:after="224"/>
        <w:ind w:left="1"/>
        <w:rPr>
          <w:del w:id="59" w:author="Alberto Herrán González" w:date="2018-03-31T13:18:00Z"/>
        </w:rPr>
      </w:pPr>
      <w:r>
        <w:rPr>
          <w:rFonts w:ascii="Arial" w:eastAsia="Arial" w:hAnsi="Arial" w:cs="Arial"/>
          <w:b/>
          <w:sz w:val="28"/>
        </w:rPr>
        <w:t xml:space="preserve"> </w:t>
      </w:r>
    </w:p>
    <w:p w14:paraId="5267FAA8" w14:textId="77777777" w:rsidR="00AB6870" w:rsidDel="009F1D2F" w:rsidRDefault="00AB6870">
      <w:pPr>
        <w:spacing w:after="224"/>
        <w:ind w:left="1"/>
        <w:rPr>
          <w:del w:id="60" w:author="Alberto Herrán González" w:date="2018-03-31T13:07:00Z"/>
        </w:rPr>
        <w:pPrChange w:id="61" w:author="Alberto Herrán González" w:date="2018-03-31T13:18:00Z">
          <w:pPr>
            <w:spacing w:after="223"/>
            <w:ind w:left="1"/>
          </w:pPr>
        </w:pPrChange>
      </w:pPr>
      <w:r>
        <w:rPr>
          <w:rFonts w:ascii="Arial" w:eastAsia="Arial" w:hAnsi="Arial" w:cs="Arial"/>
          <w:b/>
          <w:sz w:val="28"/>
        </w:rPr>
        <w:t xml:space="preserve"> </w:t>
      </w:r>
    </w:p>
    <w:p w14:paraId="7A07F112" w14:textId="77777777" w:rsidR="00AB6870" w:rsidRDefault="00AB6870">
      <w:pPr>
        <w:spacing w:after="223"/>
        <w:ind w:left="1"/>
        <w:pPrChange w:id="62" w:author="Alberto Herrán González" w:date="2018-03-31T13:07:00Z">
          <w:pPr>
            <w:spacing w:after="297"/>
            <w:ind w:left="1"/>
          </w:pPr>
        </w:pPrChange>
      </w:pPr>
      <w:r>
        <w:rPr>
          <w:rFonts w:ascii="Arial" w:eastAsia="Arial" w:hAnsi="Arial" w:cs="Arial"/>
          <w:b/>
          <w:sz w:val="28"/>
        </w:rPr>
        <w:t xml:space="preserve"> </w:t>
      </w:r>
    </w:p>
    <w:p w14:paraId="1DB82AEA" w14:textId="77777777" w:rsidR="009F1D2F" w:rsidRPr="009F1D2F" w:rsidRDefault="00AB6870">
      <w:pPr>
        <w:pStyle w:val="Ttulo2"/>
        <w:spacing w:before="0" w:line="360" w:lineRule="auto"/>
        <w:jc w:val="center"/>
        <w:rPr>
          <w:rFonts w:ascii="Arial" w:eastAsia="Arial" w:hAnsi="Arial" w:cs="Arial"/>
          <w:b/>
          <w:color w:val="000000"/>
          <w:sz w:val="36"/>
          <w:szCs w:val="22"/>
          <w:lang w:eastAsia="es-ES"/>
        </w:rPr>
        <w:pPrChange w:id="63" w:author="Alberto Herrán González" w:date="2018-03-31T13:07:00Z">
          <w:pPr>
            <w:pStyle w:val="Ttulo2"/>
            <w:spacing w:before="0"/>
            <w:ind w:left="1"/>
            <w:jc w:val="center"/>
          </w:pPr>
        </w:pPrChange>
      </w:pPr>
      <w:bookmarkStart w:id="64" w:name="_Toc489893532"/>
      <w:del w:id="65" w:author="Alberto Herrán González" w:date="2018-03-31T13:06:00Z">
        <w:r w:rsidDel="009F1D2F">
          <w:rPr>
            <w:rFonts w:ascii="Arial" w:eastAsia="Arial" w:hAnsi="Arial" w:cs="Arial"/>
            <w:b/>
            <w:color w:val="000000"/>
            <w:sz w:val="36"/>
            <w:szCs w:val="22"/>
            <w:lang w:eastAsia="es-ES"/>
          </w:rPr>
          <w:delText>SIMULACIÓ</w:delText>
        </w:r>
        <w:r w:rsidRPr="0020148C" w:rsidDel="009F1D2F">
          <w:rPr>
            <w:rFonts w:ascii="Arial" w:eastAsia="Arial" w:hAnsi="Arial" w:cs="Arial"/>
            <w:b/>
            <w:color w:val="000000"/>
            <w:sz w:val="36"/>
            <w:szCs w:val="22"/>
            <w:lang w:eastAsia="es-ES"/>
          </w:rPr>
          <w:delText>N DE UN ROBOT SIGUE</w:delText>
        </w:r>
        <w:r w:rsidDel="009F1D2F">
          <w:rPr>
            <w:rFonts w:ascii="Arial" w:eastAsia="Arial" w:hAnsi="Arial" w:cs="Arial"/>
            <w:b/>
            <w:color w:val="000000"/>
            <w:sz w:val="36"/>
            <w:szCs w:val="22"/>
            <w:lang w:eastAsia="es-ES"/>
          </w:rPr>
          <w:delText xml:space="preserve"> </w:delText>
        </w:r>
        <w:r w:rsidRPr="0020148C" w:rsidDel="009F1D2F">
          <w:rPr>
            <w:rFonts w:ascii="Arial" w:eastAsia="Arial" w:hAnsi="Arial" w:cs="Arial"/>
            <w:b/>
            <w:color w:val="000000"/>
            <w:sz w:val="36"/>
            <w:szCs w:val="22"/>
            <w:lang w:eastAsia="es-ES"/>
          </w:rPr>
          <w:delText>LINEAS</w:delText>
        </w:r>
      </w:del>
      <w:bookmarkEnd w:id="64"/>
      <w:ins w:id="66" w:author="Alberto Herrán González" w:date="2018-03-31T13:06:00Z">
        <w:r w:rsidR="009F1D2F" w:rsidRPr="009F1D2F">
          <w:rPr>
            <w:rFonts w:ascii="Arial" w:eastAsia="Arial" w:hAnsi="Arial" w:cs="Arial"/>
            <w:b/>
            <w:color w:val="000000"/>
            <w:sz w:val="36"/>
            <w:szCs w:val="22"/>
            <w:lang w:eastAsia="es-ES"/>
            <w:rPrChange w:id="67" w:author="Alberto Herrán González" w:date="2018-03-31T13:06:00Z">
              <w:rPr>
                <w:rFonts w:ascii="Arial" w:hAnsi="Arial" w:cs="Arial"/>
                <w:sz w:val="20"/>
                <w:szCs w:val="20"/>
              </w:rPr>
            </w:rPrChange>
          </w:rPr>
          <w:t xml:space="preserve">DESARROLLO DE UNA APLICACIÓN PARA LA SIMULACIÓN DE UN ROBOT </w:t>
        </w:r>
      </w:ins>
      <w:ins w:id="68" w:author="Alberto Herrán González" w:date="2018-03-31T13:07:00Z">
        <w:r w:rsidR="009F1D2F">
          <w:rPr>
            <w:rFonts w:ascii="Arial" w:eastAsia="Arial" w:hAnsi="Arial" w:cs="Arial"/>
            <w:b/>
            <w:color w:val="000000"/>
            <w:sz w:val="36"/>
            <w:szCs w:val="22"/>
            <w:lang w:eastAsia="es-ES"/>
          </w:rPr>
          <w:t>MÓVIL CON DIRECCIONAMIENTO DIFERENCIAL</w:t>
        </w:r>
      </w:ins>
    </w:p>
    <w:p w14:paraId="3D5311B9" w14:textId="77777777" w:rsidR="00AB6870" w:rsidRDefault="00AB6870" w:rsidP="00AB6870">
      <w:pPr>
        <w:spacing w:after="219"/>
        <w:ind w:left="1"/>
      </w:pPr>
      <w:r>
        <w:rPr>
          <w:rFonts w:ascii="Arial" w:eastAsia="Arial" w:hAnsi="Arial" w:cs="Arial"/>
          <w:b/>
          <w:sz w:val="24"/>
        </w:rPr>
        <w:t xml:space="preserve"> </w:t>
      </w:r>
    </w:p>
    <w:p w14:paraId="36DBC152" w14:textId="77777777" w:rsidR="00AB6870" w:rsidDel="00100523" w:rsidRDefault="00AB6870" w:rsidP="00AB6870">
      <w:pPr>
        <w:spacing w:after="219"/>
        <w:ind w:left="1"/>
        <w:rPr>
          <w:del w:id="69" w:author="Alberto Herrán González" w:date="2018-03-31T13:18:00Z"/>
        </w:rPr>
      </w:pPr>
      <w:r>
        <w:rPr>
          <w:rFonts w:ascii="Arial" w:eastAsia="Arial" w:hAnsi="Arial" w:cs="Arial"/>
          <w:b/>
          <w:sz w:val="24"/>
        </w:rPr>
        <w:t xml:space="preserve"> </w:t>
      </w:r>
    </w:p>
    <w:p w14:paraId="27943BD6" w14:textId="77777777" w:rsidR="00AB6870" w:rsidDel="009F1D2F" w:rsidRDefault="00AB6870">
      <w:pPr>
        <w:spacing w:after="219"/>
        <w:ind w:left="1"/>
        <w:rPr>
          <w:del w:id="70" w:author="Alberto Herrán González" w:date="2018-03-31T13:07:00Z"/>
        </w:rPr>
        <w:pPrChange w:id="71" w:author="Alberto Herrán González" w:date="2018-03-31T13:18:00Z">
          <w:pPr>
            <w:spacing w:after="258"/>
            <w:ind w:left="1"/>
          </w:pPr>
        </w:pPrChange>
      </w:pPr>
      <w:r>
        <w:rPr>
          <w:rFonts w:ascii="Arial" w:eastAsia="Arial" w:hAnsi="Arial" w:cs="Arial"/>
          <w:b/>
          <w:sz w:val="24"/>
        </w:rPr>
        <w:t xml:space="preserve"> </w:t>
      </w:r>
    </w:p>
    <w:p w14:paraId="7CC83A6F" w14:textId="77777777" w:rsidR="00AB6870" w:rsidRDefault="00AB6870">
      <w:pPr>
        <w:spacing w:after="258"/>
        <w:ind w:left="1"/>
        <w:pPrChange w:id="72" w:author="Alberto Herrán González" w:date="2018-03-31T13:07:00Z">
          <w:pPr>
            <w:spacing w:after="223"/>
            <w:ind w:left="1"/>
          </w:pPr>
        </w:pPrChange>
      </w:pPr>
      <w:r>
        <w:rPr>
          <w:rFonts w:ascii="Arial" w:eastAsia="Arial" w:hAnsi="Arial" w:cs="Arial"/>
          <w:b/>
          <w:sz w:val="28"/>
        </w:rPr>
        <w:t xml:space="preserve"> </w:t>
      </w:r>
    </w:p>
    <w:p w14:paraId="2876AF49" w14:textId="77777777"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73" w:name="_Toc489893533"/>
      <w:r w:rsidRPr="0020148C">
        <w:rPr>
          <w:rFonts w:ascii="Arial" w:eastAsia="Arial" w:hAnsi="Arial" w:cs="Arial"/>
          <w:b/>
          <w:color w:val="000000"/>
          <w:sz w:val="28"/>
          <w:szCs w:val="22"/>
          <w:lang w:eastAsia="es-ES"/>
        </w:rPr>
        <w:t xml:space="preserve">Autor: </w:t>
      </w:r>
      <w:r w:rsidRPr="00100523">
        <w:rPr>
          <w:rFonts w:ascii="Arial" w:eastAsia="Arial" w:hAnsi="Arial" w:cs="Arial"/>
          <w:color w:val="000000"/>
          <w:sz w:val="28"/>
          <w:szCs w:val="22"/>
          <w:lang w:eastAsia="es-ES"/>
          <w:rPrChange w:id="74" w:author="Alberto Herrán González" w:date="2018-03-31T13:20:00Z">
            <w:rPr>
              <w:rFonts w:ascii="Arial" w:eastAsia="Arial" w:hAnsi="Arial" w:cs="Arial"/>
              <w:b/>
              <w:color w:val="000000"/>
              <w:sz w:val="28"/>
              <w:szCs w:val="22"/>
              <w:lang w:eastAsia="es-ES"/>
            </w:rPr>
          </w:rPrChange>
        </w:rPr>
        <w:t>David Vacas Miguel</w:t>
      </w:r>
      <w:bookmarkEnd w:id="73"/>
      <w:r w:rsidRPr="0020148C">
        <w:rPr>
          <w:rFonts w:ascii="Arial" w:eastAsia="Arial" w:hAnsi="Arial" w:cs="Arial"/>
          <w:b/>
          <w:color w:val="000000"/>
          <w:sz w:val="28"/>
          <w:szCs w:val="22"/>
          <w:lang w:eastAsia="es-ES"/>
        </w:rPr>
        <w:t xml:space="preserve"> </w:t>
      </w:r>
    </w:p>
    <w:p w14:paraId="6C2F39D7" w14:textId="77777777" w:rsidR="00AB6870" w:rsidRPr="0020148C" w:rsidRDefault="00A27F84" w:rsidP="00AB6870">
      <w:pPr>
        <w:pStyle w:val="Ttulo3"/>
        <w:spacing w:before="0" w:after="223"/>
        <w:ind w:left="11" w:right="1" w:hanging="10"/>
        <w:jc w:val="center"/>
        <w:rPr>
          <w:rFonts w:ascii="Arial" w:eastAsia="Arial" w:hAnsi="Arial" w:cs="Arial"/>
          <w:b/>
          <w:color w:val="000000"/>
          <w:sz w:val="28"/>
          <w:szCs w:val="22"/>
          <w:lang w:eastAsia="es-ES"/>
        </w:rPr>
      </w:pPr>
      <w:bookmarkStart w:id="75" w:name="_Toc489893534"/>
      <w:r>
        <w:rPr>
          <w:rFonts w:ascii="Arial" w:eastAsia="Arial" w:hAnsi="Arial" w:cs="Arial"/>
          <w:b/>
          <w:color w:val="000000"/>
          <w:sz w:val="28"/>
          <w:szCs w:val="22"/>
          <w:lang w:eastAsia="es-ES"/>
        </w:rPr>
        <w:t>Director</w:t>
      </w:r>
      <w:r w:rsidR="00AB6870" w:rsidRPr="0020148C">
        <w:rPr>
          <w:rFonts w:ascii="Arial" w:eastAsia="Arial" w:hAnsi="Arial" w:cs="Arial"/>
          <w:b/>
          <w:color w:val="000000"/>
          <w:sz w:val="28"/>
          <w:szCs w:val="22"/>
          <w:lang w:eastAsia="es-ES"/>
        </w:rPr>
        <w:t xml:space="preserve">/Tutor: </w:t>
      </w:r>
      <w:r w:rsidR="00AB6870" w:rsidRPr="00100523">
        <w:rPr>
          <w:rFonts w:ascii="Arial" w:eastAsia="Arial" w:hAnsi="Arial" w:cs="Arial"/>
          <w:color w:val="000000"/>
          <w:sz w:val="28"/>
          <w:szCs w:val="22"/>
          <w:lang w:eastAsia="es-ES"/>
          <w:rPrChange w:id="76" w:author="Alberto Herrán González" w:date="2018-03-31T13:20:00Z">
            <w:rPr>
              <w:rFonts w:ascii="Arial" w:eastAsia="Arial" w:hAnsi="Arial" w:cs="Arial"/>
              <w:b/>
              <w:color w:val="000000"/>
              <w:sz w:val="28"/>
              <w:szCs w:val="22"/>
              <w:lang w:eastAsia="es-ES"/>
            </w:rPr>
          </w:rPrChange>
        </w:rPr>
        <w:t>Alberto Herrán González</w:t>
      </w:r>
      <w:bookmarkEnd w:id="75"/>
      <w:r w:rsidR="00AB6870" w:rsidRPr="00100523">
        <w:rPr>
          <w:rFonts w:ascii="Arial" w:eastAsia="Arial" w:hAnsi="Arial" w:cs="Arial"/>
          <w:color w:val="000000"/>
          <w:sz w:val="28"/>
          <w:szCs w:val="22"/>
          <w:lang w:eastAsia="es-ES"/>
          <w:rPrChange w:id="77" w:author="Alberto Herrán González" w:date="2018-03-31T13:20:00Z">
            <w:rPr>
              <w:rFonts w:ascii="Arial" w:eastAsia="Arial" w:hAnsi="Arial" w:cs="Arial"/>
              <w:b/>
              <w:color w:val="000000"/>
              <w:sz w:val="28"/>
              <w:szCs w:val="22"/>
              <w:lang w:eastAsia="es-ES"/>
            </w:rPr>
          </w:rPrChange>
        </w:rPr>
        <w:t xml:space="preserve"> </w:t>
      </w:r>
    </w:p>
    <w:p w14:paraId="6ACAE164" w14:textId="77777777" w:rsidR="00AB6870" w:rsidRDefault="00AB6870" w:rsidP="00AB6870">
      <w:r>
        <w:br w:type="page"/>
      </w:r>
    </w:p>
    <w:bookmarkStart w:id="78" w:name="_Toc510215722" w:displacedByCustomXml="next"/>
    <w:sdt>
      <w:sdtPr>
        <w:rPr>
          <w:rFonts w:asciiTheme="minorHAnsi" w:eastAsiaTheme="minorHAnsi" w:hAnsiTheme="minorHAnsi" w:cstheme="minorBidi"/>
          <w:b w:val="0"/>
          <w:sz w:val="22"/>
          <w:szCs w:val="22"/>
        </w:rPr>
        <w:id w:val="553518259"/>
        <w:docPartObj>
          <w:docPartGallery w:val="Table of Contents"/>
          <w:docPartUnique/>
        </w:docPartObj>
      </w:sdtPr>
      <w:sdtEndPr>
        <w:rPr>
          <w:rFonts w:cs="Arial"/>
          <w:bCs/>
        </w:rPr>
      </w:sdtEndPr>
      <w:sdtContent>
        <w:p w14:paraId="0435B5F0" w14:textId="77777777" w:rsidR="003E7F06" w:rsidRPr="00171B09" w:rsidRDefault="008D373D" w:rsidP="00171B09">
          <w:pPr>
            <w:pStyle w:val="TituloTFG"/>
          </w:pPr>
          <w:r w:rsidRPr="00171B09">
            <w:t>Índice</w:t>
          </w:r>
          <w:bookmarkEnd w:id="78"/>
        </w:p>
        <w:p w14:paraId="1B916E5D" w14:textId="77777777" w:rsidR="00283207" w:rsidRPr="00283207" w:rsidRDefault="00283207" w:rsidP="00283207">
          <w:pPr>
            <w:rPr>
              <w:lang w:eastAsia="es-ES"/>
            </w:rPr>
          </w:pPr>
        </w:p>
        <w:p w14:paraId="3543A5C6" w14:textId="4F0FDDB5" w:rsidR="00CE0162" w:rsidRDefault="00E412F2">
          <w:pPr>
            <w:pStyle w:val="TDC1"/>
            <w:tabs>
              <w:tab w:val="right" w:leader="dot" w:pos="9060"/>
            </w:tabs>
            <w:rPr>
              <w:rFonts w:asciiTheme="minorHAnsi" w:eastAsiaTheme="minorEastAsia" w:hAnsiTheme="minorHAnsi"/>
              <w:b w:val="0"/>
              <w:bCs w:val="0"/>
              <w:caps w:val="0"/>
              <w:noProof/>
              <w:sz w:val="22"/>
              <w:szCs w:val="22"/>
              <w:lang w:eastAsia="es-ES"/>
            </w:rPr>
          </w:pPr>
          <w:r>
            <w:rPr>
              <w:rFonts w:cs="Arial"/>
              <w:sz w:val="24"/>
            </w:rPr>
            <w:fldChar w:fldCharType="begin"/>
          </w:r>
          <w:r>
            <w:rPr>
              <w:rFonts w:cs="Arial"/>
              <w:sz w:val="24"/>
            </w:rPr>
            <w:instrText xml:space="preserve"> TOC \h \z \t "Titulo TFG;1;TFG titulo 2;2" </w:instrText>
          </w:r>
          <w:r>
            <w:rPr>
              <w:rFonts w:cs="Arial"/>
              <w:sz w:val="24"/>
            </w:rPr>
            <w:fldChar w:fldCharType="separate"/>
          </w:r>
          <w:r w:rsidR="00376976">
            <w:rPr>
              <w:noProof/>
            </w:rPr>
            <w:fldChar w:fldCharType="begin"/>
          </w:r>
          <w:r w:rsidR="00376976">
            <w:rPr>
              <w:noProof/>
            </w:rPr>
            <w:instrText xml:space="preserve"> HYPERLINK \l "_Toc510215722" </w:instrText>
          </w:r>
          <w:ins w:id="79" w:author="David Vacas Miguel" w:date="2018-04-19T01:14:00Z">
            <w:r w:rsidR="008606BE">
              <w:rPr>
                <w:noProof/>
              </w:rPr>
            </w:r>
          </w:ins>
          <w:r w:rsidR="00376976">
            <w:rPr>
              <w:noProof/>
            </w:rPr>
            <w:fldChar w:fldCharType="separate"/>
          </w:r>
          <w:r w:rsidR="00CE0162" w:rsidRPr="00F91FBD">
            <w:rPr>
              <w:rStyle w:val="Hipervnculo"/>
              <w:noProof/>
            </w:rPr>
            <w:t>Índice</w:t>
          </w:r>
          <w:r w:rsidR="00CE0162">
            <w:rPr>
              <w:noProof/>
              <w:webHidden/>
            </w:rPr>
            <w:tab/>
          </w:r>
          <w:r w:rsidR="00CE0162">
            <w:rPr>
              <w:noProof/>
              <w:webHidden/>
            </w:rPr>
            <w:fldChar w:fldCharType="begin"/>
          </w:r>
          <w:r w:rsidR="00CE0162">
            <w:rPr>
              <w:noProof/>
              <w:webHidden/>
            </w:rPr>
            <w:instrText xml:space="preserve"> PAGEREF _Toc510215722 \h </w:instrText>
          </w:r>
          <w:r w:rsidR="00CE0162">
            <w:rPr>
              <w:noProof/>
              <w:webHidden/>
            </w:rPr>
          </w:r>
          <w:r w:rsidR="00CE0162">
            <w:rPr>
              <w:noProof/>
              <w:webHidden/>
            </w:rPr>
            <w:fldChar w:fldCharType="separate"/>
          </w:r>
          <w:ins w:id="80" w:author="David Vacas Miguel" w:date="2018-04-19T01:31:00Z">
            <w:r w:rsidR="007937C0">
              <w:rPr>
                <w:noProof/>
                <w:webHidden/>
              </w:rPr>
              <w:t>3</w:t>
            </w:r>
          </w:ins>
          <w:del w:id="81" w:author="David Vacas Miguel" w:date="2018-04-19T01:31:00Z">
            <w:r w:rsidR="008606BE" w:rsidDel="007937C0">
              <w:rPr>
                <w:noProof/>
                <w:webHidden/>
              </w:rPr>
              <w:delText>2</w:delText>
            </w:r>
          </w:del>
          <w:r w:rsidR="00CE0162">
            <w:rPr>
              <w:noProof/>
              <w:webHidden/>
            </w:rPr>
            <w:fldChar w:fldCharType="end"/>
          </w:r>
          <w:r w:rsidR="00376976">
            <w:rPr>
              <w:noProof/>
            </w:rPr>
            <w:fldChar w:fldCharType="end"/>
          </w:r>
        </w:p>
        <w:p w14:paraId="7F3B7B69" w14:textId="2EB948E3" w:rsidR="00CE0162" w:rsidRDefault="00376976">
          <w:pPr>
            <w:pStyle w:val="TDC1"/>
            <w:tabs>
              <w:tab w:val="right" w:leader="dot" w:pos="9060"/>
            </w:tabs>
            <w:rPr>
              <w:rFonts w:asciiTheme="minorHAnsi" w:eastAsiaTheme="minorEastAsia" w:hAnsiTheme="minorHAnsi"/>
              <w:b w:val="0"/>
              <w:bCs w:val="0"/>
              <w:caps w:val="0"/>
              <w:noProof/>
              <w:sz w:val="22"/>
              <w:szCs w:val="22"/>
              <w:lang w:eastAsia="es-ES"/>
            </w:rPr>
          </w:pPr>
          <w:r>
            <w:rPr>
              <w:noProof/>
            </w:rPr>
            <w:fldChar w:fldCharType="begin"/>
          </w:r>
          <w:r>
            <w:rPr>
              <w:noProof/>
            </w:rPr>
            <w:instrText xml:space="preserve"> HYPERLINK \l "_Toc510215723" </w:instrText>
          </w:r>
          <w:ins w:id="82" w:author="David Vacas Miguel" w:date="2018-04-19T01:14:00Z">
            <w:r w:rsidR="008606BE">
              <w:rPr>
                <w:noProof/>
              </w:rPr>
            </w:r>
          </w:ins>
          <w:r>
            <w:rPr>
              <w:noProof/>
            </w:rPr>
            <w:fldChar w:fldCharType="separate"/>
          </w:r>
          <w:r w:rsidR="00CE0162" w:rsidRPr="00F91FBD">
            <w:rPr>
              <w:rStyle w:val="Hipervnculo"/>
              <w:noProof/>
            </w:rPr>
            <w:t>Agradecimientos</w:t>
          </w:r>
          <w:r w:rsidR="00CE0162">
            <w:rPr>
              <w:noProof/>
              <w:webHidden/>
            </w:rPr>
            <w:tab/>
          </w:r>
          <w:r w:rsidR="00CE0162">
            <w:rPr>
              <w:noProof/>
              <w:webHidden/>
            </w:rPr>
            <w:fldChar w:fldCharType="begin"/>
          </w:r>
          <w:r w:rsidR="00CE0162">
            <w:rPr>
              <w:noProof/>
              <w:webHidden/>
            </w:rPr>
            <w:instrText xml:space="preserve"> PAGEREF _Toc510215723 \h </w:instrText>
          </w:r>
          <w:r w:rsidR="00CE0162">
            <w:rPr>
              <w:noProof/>
              <w:webHidden/>
            </w:rPr>
          </w:r>
          <w:r w:rsidR="00CE0162">
            <w:rPr>
              <w:noProof/>
              <w:webHidden/>
            </w:rPr>
            <w:fldChar w:fldCharType="separate"/>
          </w:r>
          <w:ins w:id="83" w:author="David Vacas Miguel" w:date="2018-04-19T01:31:00Z">
            <w:r w:rsidR="007937C0">
              <w:rPr>
                <w:noProof/>
                <w:webHidden/>
              </w:rPr>
              <w:t>4</w:t>
            </w:r>
          </w:ins>
          <w:del w:id="84" w:author="David Vacas Miguel" w:date="2018-04-19T01:31:00Z">
            <w:r w:rsidR="008606BE" w:rsidDel="007937C0">
              <w:rPr>
                <w:noProof/>
                <w:webHidden/>
              </w:rPr>
              <w:delText>3</w:delText>
            </w:r>
          </w:del>
          <w:r w:rsidR="00CE0162">
            <w:rPr>
              <w:noProof/>
              <w:webHidden/>
            </w:rPr>
            <w:fldChar w:fldCharType="end"/>
          </w:r>
          <w:r>
            <w:rPr>
              <w:noProof/>
            </w:rPr>
            <w:fldChar w:fldCharType="end"/>
          </w:r>
        </w:p>
        <w:p w14:paraId="27FA6D39" w14:textId="152E0808" w:rsidR="00CE0162" w:rsidRDefault="00376976">
          <w:pPr>
            <w:pStyle w:val="TDC1"/>
            <w:tabs>
              <w:tab w:val="right" w:leader="dot" w:pos="9060"/>
            </w:tabs>
            <w:rPr>
              <w:rFonts w:asciiTheme="minorHAnsi" w:eastAsiaTheme="minorEastAsia" w:hAnsiTheme="minorHAnsi"/>
              <w:b w:val="0"/>
              <w:bCs w:val="0"/>
              <w:caps w:val="0"/>
              <w:noProof/>
              <w:sz w:val="22"/>
              <w:szCs w:val="22"/>
              <w:lang w:eastAsia="es-ES"/>
            </w:rPr>
          </w:pPr>
          <w:r>
            <w:rPr>
              <w:noProof/>
            </w:rPr>
            <w:fldChar w:fldCharType="begin"/>
          </w:r>
          <w:r>
            <w:rPr>
              <w:noProof/>
            </w:rPr>
            <w:instrText xml:space="preserve"> HYPERLINK \l "_Toc510215724" </w:instrText>
          </w:r>
          <w:ins w:id="85" w:author="David Vacas Miguel" w:date="2018-04-19T01:14:00Z">
            <w:r w:rsidR="008606BE">
              <w:rPr>
                <w:noProof/>
              </w:rPr>
            </w:r>
          </w:ins>
          <w:r>
            <w:rPr>
              <w:noProof/>
            </w:rPr>
            <w:fldChar w:fldCharType="separate"/>
          </w:r>
          <w:r w:rsidR="00CE0162" w:rsidRPr="00F91FBD">
            <w:rPr>
              <w:rStyle w:val="Hipervnculo"/>
              <w:noProof/>
            </w:rPr>
            <w:t>Resumen</w:t>
          </w:r>
          <w:r w:rsidR="00CE0162">
            <w:rPr>
              <w:noProof/>
              <w:webHidden/>
            </w:rPr>
            <w:tab/>
          </w:r>
          <w:r w:rsidR="00CE0162">
            <w:rPr>
              <w:noProof/>
              <w:webHidden/>
            </w:rPr>
            <w:fldChar w:fldCharType="begin"/>
          </w:r>
          <w:r w:rsidR="00CE0162">
            <w:rPr>
              <w:noProof/>
              <w:webHidden/>
            </w:rPr>
            <w:instrText xml:space="preserve"> PAGEREF _Toc510215724 \h </w:instrText>
          </w:r>
          <w:r w:rsidR="00CE0162">
            <w:rPr>
              <w:noProof/>
              <w:webHidden/>
            </w:rPr>
          </w:r>
          <w:r w:rsidR="00CE0162">
            <w:rPr>
              <w:noProof/>
              <w:webHidden/>
            </w:rPr>
            <w:fldChar w:fldCharType="separate"/>
          </w:r>
          <w:ins w:id="86" w:author="David Vacas Miguel" w:date="2018-04-19T01:31:00Z">
            <w:r w:rsidR="007937C0">
              <w:rPr>
                <w:noProof/>
                <w:webHidden/>
              </w:rPr>
              <w:t>5</w:t>
            </w:r>
          </w:ins>
          <w:del w:id="87" w:author="David Vacas Miguel" w:date="2018-04-19T01:31:00Z">
            <w:r w:rsidR="008606BE" w:rsidDel="007937C0">
              <w:rPr>
                <w:noProof/>
                <w:webHidden/>
              </w:rPr>
              <w:delText>4</w:delText>
            </w:r>
          </w:del>
          <w:r w:rsidR="00CE0162">
            <w:rPr>
              <w:noProof/>
              <w:webHidden/>
            </w:rPr>
            <w:fldChar w:fldCharType="end"/>
          </w:r>
          <w:r>
            <w:rPr>
              <w:noProof/>
            </w:rPr>
            <w:fldChar w:fldCharType="end"/>
          </w:r>
        </w:p>
        <w:p w14:paraId="4D3CE3C5" w14:textId="21F6CD09" w:rsidR="00CE0162" w:rsidRDefault="00376976">
          <w:pPr>
            <w:pStyle w:val="TDC1"/>
            <w:tabs>
              <w:tab w:val="right" w:leader="dot" w:pos="9060"/>
            </w:tabs>
            <w:rPr>
              <w:rFonts w:asciiTheme="minorHAnsi" w:eastAsiaTheme="minorEastAsia" w:hAnsiTheme="minorHAnsi"/>
              <w:b w:val="0"/>
              <w:bCs w:val="0"/>
              <w:caps w:val="0"/>
              <w:noProof/>
              <w:sz w:val="22"/>
              <w:szCs w:val="22"/>
              <w:lang w:eastAsia="es-ES"/>
            </w:rPr>
          </w:pPr>
          <w:r>
            <w:rPr>
              <w:noProof/>
            </w:rPr>
            <w:fldChar w:fldCharType="begin"/>
          </w:r>
          <w:r>
            <w:rPr>
              <w:noProof/>
            </w:rPr>
            <w:instrText xml:space="preserve"> HYPERLINK \l "_Toc510215725" </w:instrText>
          </w:r>
          <w:ins w:id="88" w:author="David Vacas Miguel" w:date="2018-04-19T01:14:00Z">
            <w:r w:rsidR="008606BE">
              <w:rPr>
                <w:noProof/>
              </w:rPr>
            </w:r>
          </w:ins>
          <w:r>
            <w:rPr>
              <w:noProof/>
            </w:rPr>
            <w:fldChar w:fldCharType="separate"/>
          </w:r>
          <w:r w:rsidR="00CE0162" w:rsidRPr="00F91FBD">
            <w:rPr>
              <w:rStyle w:val="Hipervnculo"/>
              <w:noProof/>
            </w:rPr>
            <w:t>Capítulo 1 Introducción</w:t>
          </w:r>
          <w:r w:rsidR="00CE0162">
            <w:rPr>
              <w:noProof/>
              <w:webHidden/>
            </w:rPr>
            <w:tab/>
          </w:r>
          <w:r w:rsidR="00CE0162">
            <w:rPr>
              <w:noProof/>
              <w:webHidden/>
            </w:rPr>
            <w:fldChar w:fldCharType="begin"/>
          </w:r>
          <w:r w:rsidR="00CE0162">
            <w:rPr>
              <w:noProof/>
              <w:webHidden/>
            </w:rPr>
            <w:instrText xml:space="preserve"> PAGEREF _Toc510215725 \h </w:instrText>
          </w:r>
          <w:r w:rsidR="00CE0162">
            <w:rPr>
              <w:noProof/>
              <w:webHidden/>
            </w:rPr>
          </w:r>
          <w:r w:rsidR="00CE0162">
            <w:rPr>
              <w:noProof/>
              <w:webHidden/>
            </w:rPr>
            <w:fldChar w:fldCharType="separate"/>
          </w:r>
          <w:ins w:id="89" w:author="David Vacas Miguel" w:date="2018-04-19T01:31:00Z">
            <w:r w:rsidR="007937C0">
              <w:rPr>
                <w:noProof/>
                <w:webHidden/>
              </w:rPr>
              <w:t>6</w:t>
            </w:r>
          </w:ins>
          <w:del w:id="90" w:author="David Vacas Miguel" w:date="2018-04-19T01:31:00Z">
            <w:r w:rsidR="008606BE" w:rsidDel="007937C0">
              <w:rPr>
                <w:noProof/>
                <w:webHidden/>
              </w:rPr>
              <w:delText>5</w:delText>
            </w:r>
          </w:del>
          <w:r w:rsidR="00CE0162">
            <w:rPr>
              <w:noProof/>
              <w:webHidden/>
            </w:rPr>
            <w:fldChar w:fldCharType="end"/>
          </w:r>
          <w:r>
            <w:rPr>
              <w:noProof/>
            </w:rPr>
            <w:fldChar w:fldCharType="end"/>
          </w:r>
        </w:p>
        <w:p w14:paraId="33FAE205" w14:textId="1424999B" w:rsidR="00CE0162" w:rsidRDefault="00376976">
          <w:pPr>
            <w:pStyle w:val="TDC2"/>
            <w:tabs>
              <w:tab w:val="left" w:pos="660"/>
              <w:tab w:val="right" w:leader="dot" w:pos="9060"/>
            </w:tabs>
            <w:rPr>
              <w:rFonts w:eastAsiaTheme="minorEastAsia"/>
              <w:smallCaps w:val="0"/>
              <w:noProof/>
              <w:sz w:val="22"/>
              <w:szCs w:val="22"/>
              <w:lang w:eastAsia="es-ES"/>
            </w:rPr>
          </w:pPr>
          <w:r>
            <w:rPr>
              <w:noProof/>
            </w:rPr>
            <w:fldChar w:fldCharType="begin"/>
          </w:r>
          <w:r>
            <w:rPr>
              <w:noProof/>
            </w:rPr>
            <w:instrText xml:space="preserve"> HYPERLINK \l "_Toc510215726" </w:instrText>
          </w:r>
          <w:ins w:id="91" w:author="David Vacas Miguel" w:date="2018-04-19T01:14:00Z">
            <w:r w:rsidR="008606BE">
              <w:rPr>
                <w:noProof/>
              </w:rPr>
            </w:r>
          </w:ins>
          <w:r>
            <w:rPr>
              <w:noProof/>
            </w:rPr>
            <w:fldChar w:fldCharType="separate"/>
          </w:r>
          <w:r w:rsidR="00CE0162" w:rsidRPr="00F91FBD">
            <w:rPr>
              <w:rStyle w:val="Hipervnculo"/>
              <w:noProof/>
            </w:rPr>
            <w:t>1.</w:t>
          </w:r>
          <w:r w:rsidR="00CE0162">
            <w:rPr>
              <w:rFonts w:eastAsiaTheme="minorEastAsia"/>
              <w:smallCaps w:val="0"/>
              <w:noProof/>
              <w:sz w:val="22"/>
              <w:szCs w:val="22"/>
              <w:lang w:eastAsia="es-ES"/>
            </w:rPr>
            <w:tab/>
          </w:r>
          <w:r w:rsidR="00CE0162" w:rsidRPr="00F91FBD">
            <w:rPr>
              <w:rStyle w:val="Hipervnculo"/>
              <w:noProof/>
            </w:rPr>
            <w:t>Motivación</w:t>
          </w:r>
          <w:r w:rsidR="00CE0162">
            <w:rPr>
              <w:noProof/>
              <w:webHidden/>
            </w:rPr>
            <w:tab/>
          </w:r>
          <w:r w:rsidR="00CE0162">
            <w:rPr>
              <w:noProof/>
              <w:webHidden/>
            </w:rPr>
            <w:fldChar w:fldCharType="begin"/>
          </w:r>
          <w:r w:rsidR="00CE0162">
            <w:rPr>
              <w:noProof/>
              <w:webHidden/>
            </w:rPr>
            <w:instrText xml:space="preserve"> PAGEREF _Toc510215726 \h </w:instrText>
          </w:r>
          <w:r w:rsidR="00CE0162">
            <w:rPr>
              <w:noProof/>
              <w:webHidden/>
            </w:rPr>
          </w:r>
          <w:r w:rsidR="00CE0162">
            <w:rPr>
              <w:noProof/>
              <w:webHidden/>
            </w:rPr>
            <w:fldChar w:fldCharType="separate"/>
          </w:r>
          <w:ins w:id="92" w:author="David Vacas Miguel" w:date="2018-04-19T01:31:00Z">
            <w:r w:rsidR="007937C0">
              <w:rPr>
                <w:noProof/>
                <w:webHidden/>
              </w:rPr>
              <w:t>6</w:t>
            </w:r>
          </w:ins>
          <w:del w:id="93" w:author="David Vacas Miguel" w:date="2018-04-19T01:31:00Z">
            <w:r w:rsidR="008606BE" w:rsidDel="007937C0">
              <w:rPr>
                <w:noProof/>
                <w:webHidden/>
              </w:rPr>
              <w:delText>5</w:delText>
            </w:r>
          </w:del>
          <w:r w:rsidR="00CE0162">
            <w:rPr>
              <w:noProof/>
              <w:webHidden/>
            </w:rPr>
            <w:fldChar w:fldCharType="end"/>
          </w:r>
          <w:r>
            <w:rPr>
              <w:noProof/>
            </w:rPr>
            <w:fldChar w:fldCharType="end"/>
          </w:r>
        </w:p>
        <w:p w14:paraId="3ABDB169" w14:textId="48A42FDD" w:rsidR="00CE0162" w:rsidRDefault="00376976">
          <w:pPr>
            <w:pStyle w:val="TDC2"/>
            <w:tabs>
              <w:tab w:val="left" w:pos="660"/>
              <w:tab w:val="right" w:leader="dot" w:pos="9060"/>
            </w:tabs>
            <w:rPr>
              <w:rFonts w:eastAsiaTheme="minorEastAsia"/>
              <w:smallCaps w:val="0"/>
              <w:noProof/>
              <w:sz w:val="22"/>
              <w:szCs w:val="22"/>
              <w:lang w:eastAsia="es-ES"/>
            </w:rPr>
          </w:pPr>
          <w:r>
            <w:rPr>
              <w:noProof/>
            </w:rPr>
            <w:fldChar w:fldCharType="begin"/>
          </w:r>
          <w:r>
            <w:rPr>
              <w:noProof/>
            </w:rPr>
            <w:instrText xml:space="preserve"> HYPERLINK \l "_Toc510215727" </w:instrText>
          </w:r>
          <w:ins w:id="94" w:author="David Vacas Miguel" w:date="2018-04-19T01:14:00Z">
            <w:r w:rsidR="008606BE">
              <w:rPr>
                <w:noProof/>
              </w:rPr>
            </w:r>
          </w:ins>
          <w:r>
            <w:rPr>
              <w:noProof/>
            </w:rPr>
            <w:fldChar w:fldCharType="separate"/>
          </w:r>
          <w:r w:rsidR="00CE0162" w:rsidRPr="00F91FBD">
            <w:rPr>
              <w:rStyle w:val="Hipervnculo"/>
              <w:noProof/>
            </w:rPr>
            <w:t>2.</w:t>
          </w:r>
          <w:r w:rsidR="00CE0162">
            <w:rPr>
              <w:rFonts w:eastAsiaTheme="minorEastAsia"/>
              <w:smallCaps w:val="0"/>
              <w:noProof/>
              <w:sz w:val="22"/>
              <w:szCs w:val="22"/>
              <w:lang w:eastAsia="es-ES"/>
            </w:rPr>
            <w:tab/>
          </w:r>
          <w:r w:rsidR="00CE0162" w:rsidRPr="00F91FBD">
            <w:rPr>
              <w:rStyle w:val="Hipervnculo"/>
              <w:noProof/>
            </w:rPr>
            <w:t>Objetivos</w:t>
          </w:r>
          <w:r w:rsidR="00CE0162">
            <w:rPr>
              <w:noProof/>
              <w:webHidden/>
            </w:rPr>
            <w:tab/>
          </w:r>
          <w:r w:rsidR="00CE0162">
            <w:rPr>
              <w:noProof/>
              <w:webHidden/>
            </w:rPr>
            <w:fldChar w:fldCharType="begin"/>
          </w:r>
          <w:r w:rsidR="00CE0162">
            <w:rPr>
              <w:noProof/>
              <w:webHidden/>
            </w:rPr>
            <w:instrText xml:space="preserve"> PAGEREF _Toc510215727 \h </w:instrText>
          </w:r>
          <w:r w:rsidR="00CE0162">
            <w:rPr>
              <w:noProof/>
              <w:webHidden/>
            </w:rPr>
          </w:r>
          <w:r w:rsidR="00CE0162">
            <w:rPr>
              <w:noProof/>
              <w:webHidden/>
            </w:rPr>
            <w:fldChar w:fldCharType="separate"/>
          </w:r>
          <w:ins w:id="95" w:author="David Vacas Miguel" w:date="2018-04-19T01:31:00Z">
            <w:r w:rsidR="007937C0">
              <w:rPr>
                <w:noProof/>
                <w:webHidden/>
              </w:rPr>
              <w:t>9</w:t>
            </w:r>
          </w:ins>
          <w:del w:id="96" w:author="David Vacas Miguel" w:date="2018-04-19T01:14:00Z">
            <w:r w:rsidR="00CE0162" w:rsidDel="008606BE">
              <w:rPr>
                <w:noProof/>
                <w:webHidden/>
              </w:rPr>
              <w:delText>8</w:delText>
            </w:r>
          </w:del>
          <w:r w:rsidR="00CE0162">
            <w:rPr>
              <w:noProof/>
              <w:webHidden/>
            </w:rPr>
            <w:fldChar w:fldCharType="end"/>
          </w:r>
          <w:r>
            <w:rPr>
              <w:noProof/>
            </w:rPr>
            <w:fldChar w:fldCharType="end"/>
          </w:r>
        </w:p>
        <w:p w14:paraId="1A4BC996" w14:textId="1FD4496B" w:rsidR="00CE0162" w:rsidRDefault="00376976">
          <w:pPr>
            <w:pStyle w:val="TDC2"/>
            <w:tabs>
              <w:tab w:val="left" w:pos="660"/>
              <w:tab w:val="right" w:leader="dot" w:pos="9060"/>
            </w:tabs>
            <w:rPr>
              <w:rFonts w:eastAsiaTheme="minorEastAsia"/>
              <w:smallCaps w:val="0"/>
              <w:noProof/>
              <w:sz w:val="22"/>
              <w:szCs w:val="22"/>
              <w:lang w:eastAsia="es-ES"/>
            </w:rPr>
          </w:pPr>
          <w:r>
            <w:rPr>
              <w:noProof/>
            </w:rPr>
            <w:fldChar w:fldCharType="begin"/>
          </w:r>
          <w:r>
            <w:rPr>
              <w:noProof/>
            </w:rPr>
            <w:instrText xml:space="preserve"> HYPERLINK \l "_Toc510215728" </w:instrText>
          </w:r>
          <w:ins w:id="97" w:author="David Vacas Miguel" w:date="2018-04-19T01:14:00Z">
            <w:r w:rsidR="008606BE">
              <w:rPr>
                <w:noProof/>
              </w:rPr>
            </w:r>
          </w:ins>
          <w:r>
            <w:rPr>
              <w:noProof/>
            </w:rPr>
            <w:fldChar w:fldCharType="separate"/>
          </w:r>
          <w:r w:rsidR="00CE0162" w:rsidRPr="00F91FBD">
            <w:rPr>
              <w:rStyle w:val="Hipervnculo"/>
              <w:noProof/>
            </w:rPr>
            <w:t>3.</w:t>
          </w:r>
          <w:r w:rsidR="00CE0162">
            <w:rPr>
              <w:rFonts w:eastAsiaTheme="minorEastAsia"/>
              <w:smallCaps w:val="0"/>
              <w:noProof/>
              <w:sz w:val="22"/>
              <w:szCs w:val="22"/>
              <w:lang w:eastAsia="es-ES"/>
            </w:rPr>
            <w:tab/>
          </w:r>
          <w:r w:rsidR="00CE0162" w:rsidRPr="00F91FBD">
            <w:rPr>
              <w:rStyle w:val="Hipervnculo"/>
              <w:noProof/>
            </w:rPr>
            <w:t>Estado del arte</w:t>
          </w:r>
          <w:r w:rsidR="00CE0162">
            <w:rPr>
              <w:noProof/>
              <w:webHidden/>
            </w:rPr>
            <w:tab/>
          </w:r>
          <w:r w:rsidR="00CE0162">
            <w:rPr>
              <w:noProof/>
              <w:webHidden/>
            </w:rPr>
            <w:fldChar w:fldCharType="begin"/>
          </w:r>
          <w:r w:rsidR="00CE0162">
            <w:rPr>
              <w:noProof/>
              <w:webHidden/>
            </w:rPr>
            <w:instrText xml:space="preserve"> PAGEREF _Toc510215728 \h </w:instrText>
          </w:r>
          <w:r w:rsidR="00CE0162">
            <w:rPr>
              <w:noProof/>
              <w:webHidden/>
            </w:rPr>
          </w:r>
          <w:r w:rsidR="00CE0162">
            <w:rPr>
              <w:noProof/>
              <w:webHidden/>
            </w:rPr>
            <w:fldChar w:fldCharType="separate"/>
          </w:r>
          <w:ins w:id="98" w:author="David Vacas Miguel" w:date="2018-04-19T01:31:00Z">
            <w:r w:rsidR="007937C0">
              <w:rPr>
                <w:noProof/>
                <w:webHidden/>
              </w:rPr>
              <w:t>12</w:t>
            </w:r>
          </w:ins>
          <w:del w:id="99" w:author="David Vacas Miguel" w:date="2018-04-19T01:14:00Z">
            <w:r w:rsidR="00CE0162" w:rsidDel="008606BE">
              <w:rPr>
                <w:noProof/>
                <w:webHidden/>
              </w:rPr>
              <w:delText>10</w:delText>
            </w:r>
          </w:del>
          <w:r w:rsidR="00CE0162">
            <w:rPr>
              <w:noProof/>
              <w:webHidden/>
            </w:rPr>
            <w:fldChar w:fldCharType="end"/>
          </w:r>
          <w:r>
            <w:rPr>
              <w:noProof/>
            </w:rPr>
            <w:fldChar w:fldCharType="end"/>
          </w:r>
        </w:p>
        <w:p w14:paraId="68813B0F" w14:textId="68C530D4" w:rsidR="00CE0162" w:rsidRDefault="00376976">
          <w:pPr>
            <w:pStyle w:val="TDC2"/>
            <w:tabs>
              <w:tab w:val="left" w:pos="660"/>
              <w:tab w:val="right" w:leader="dot" w:pos="9060"/>
            </w:tabs>
            <w:rPr>
              <w:rFonts w:eastAsiaTheme="minorEastAsia"/>
              <w:smallCaps w:val="0"/>
              <w:noProof/>
              <w:sz w:val="22"/>
              <w:szCs w:val="22"/>
              <w:lang w:eastAsia="es-ES"/>
            </w:rPr>
          </w:pPr>
          <w:r>
            <w:rPr>
              <w:noProof/>
            </w:rPr>
            <w:fldChar w:fldCharType="begin"/>
          </w:r>
          <w:r>
            <w:rPr>
              <w:noProof/>
            </w:rPr>
            <w:instrText xml:space="preserve"> HYPERLINK \l "_Toc510215729" </w:instrText>
          </w:r>
          <w:ins w:id="100" w:author="David Vacas Miguel" w:date="2018-04-19T01:14:00Z">
            <w:r w:rsidR="008606BE">
              <w:rPr>
                <w:noProof/>
              </w:rPr>
            </w:r>
          </w:ins>
          <w:r>
            <w:rPr>
              <w:noProof/>
            </w:rPr>
            <w:fldChar w:fldCharType="separate"/>
          </w:r>
          <w:r w:rsidR="00CE0162" w:rsidRPr="00F91FBD">
            <w:rPr>
              <w:rStyle w:val="Hipervnculo"/>
              <w:noProof/>
            </w:rPr>
            <w:t>4.</w:t>
          </w:r>
          <w:r w:rsidR="00CE0162">
            <w:rPr>
              <w:rFonts w:eastAsiaTheme="minorEastAsia"/>
              <w:smallCaps w:val="0"/>
              <w:noProof/>
              <w:sz w:val="22"/>
              <w:szCs w:val="22"/>
              <w:lang w:eastAsia="es-ES"/>
            </w:rPr>
            <w:tab/>
          </w:r>
          <w:r w:rsidR="00CE0162" w:rsidRPr="00F91FBD">
            <w:rPr>
              <w:rStyle w:val="Hipervnculo"/>
              <w:noProof/>
            </w:rPr>
            <w:t>Estructura de la memoria</w:t>
          </w:r>
          <w:r w:rsidR="00CE0162">
            <w:rPr>
              <w:noProof/>
              <w:webHidden/>
            </w:rPr>
            <w:tab/>
          </w:r>
          <w:r w:rsidR="00CE0162">
            <w:rPr>
              <w:noProof/>
              <w:webHidden/>
            </w:rPr>
            <w:fldChar w:fldCharType="begin"/>
          </w:r>
          <w:r w:rsidR="00CE0162">
            <w:rPr>
              <w:noProof/>
              <w:webHidden/>
            </w:rPr>
            <w:instrText xml:space="preserve"> PAGEREF _Toc510215729 \h </w:instrText>
          </w:r>
          <w:r w:rsidR="00CE0162">
            <w:rPr>
              <w:noProof/>
              <w:webHidden/>
            </w:rPr>
          </w:r>
          <w:r w:rsidR="00CE0162">
            <w:rPr>
              <w:noProof/>
              <w:webHidden/>
            </w:rPr>
            <w:fldChar w:fldCharType="separate"/>
          </w:r>
          <w:ins w:id="101" w:author="David Vacas Miguel" w:date="2018-04-19T01:31:00Z">
            <w:r w:rsidR="007937C0">
              <w:rPr>
                <w:noProof/>
                <w:webHidden/>
              </w:rPr>
              <w:t>13</w:t>
            </w:r>
          </w:ins>
          <w:del w:id="102" w:author="David Vacas Miguel" w:date="2018-04-19T01:14:00Z">
            <w:r w:rsidR="00CE0162" w:rsidDel="008606BE">
              <w:rPr>
                <w:noProof/>
                <w:webHidden/>
              </w:rPr>
              <w:delText>11</w:delText>
            </w:r>
          </w:del>
          <w:r w:rsidR="00CE0162">
            <w:rPr>
              <w:noProof/>
              <w:webHidden/>
            </w:rPr>
            <w:fldChar w:fldCharType="end"/>
          </w:r>
          <w:r>
            <w:rPr>
              <w:noProof/>
            </w:rPr>
            <w:fldChar w:fldCharType="end"/>
          </w:r>
        </w:p>
        <w:p w14:paraId="40C397CC" w14:textId="426CE9F8" w:rsidR="00CE0162" w:rsidRDefault="00376976">
          <w:pPr>
            <w:pStyle w:val="TDC1"/>
            <w:tabs>
              <w:tab w:val="right" w:leader="dot" w:pos="9060"/>
            </w:tabs>
            <w:rPr>
              <w:rFonts w:asciiTheme="minorHAnsi" w:eastAsiaTheme="minorEastAsia" w:hAnsiTheme="minorHAnsi"/>
              <w:b w:val="0"/>
              <w:bCs w:val="0"/>
              <w:caps w:val="0"/>
              <w:noProof/>
              <w:sz w:val="22"/>
              <w:szCs w:val="22"/>
              <w:lang w:eastAsia="es-ES"/>
            </w:rPr>
          </w:pPr>
          <w:r>
            <w:rPr>
              <w:noProof/>
            </w:rPr>
            <w:fldChar w:fldCharType="begin"/>
          </w:r>
          <w:r>
            <w:rPr>
              <w:noProof/>
            </w:rPr>
            <w:instrText xml:space="preserve"> HYPERLINK \l "_Toc510215730" </w:instrText>
          </w:r>
          <w:ins w:id="103" w:author="David Vacas Miguel" w:date="2018-04-19T01:14:00Z">
            <w:r w:rsidR="008606BE">
              <w:rPr>
                <w:noProof/>
              </w:rPr>
            </w:r>
          </w:ins>
          <w:r>
            <w:rPr>
              <w:noProof/>
            </w:rPr>
            <w:fldChar w:fldCharType="separate"/>
          </w:r>
          <w:r w:rsidR="00CE0162" w:rsidRPr="00F91FBD">
            <w:rPr>
              <w:rStyle w:val="Hipervnculo"/>
              <w:noProof/>
            </w:rPr>
            <w:t>Capítulo 2 Robótica móvil</w:t>
          </w:r>
          <w:r w:rsidR="00CE0162">
            <w:rPr>
              <w:noProof/>
              <w:webHidden/>
            </w:rPr>
            <w:tab/>
          </w:r>
          <w:r w:rsidR="00CE0162">
            <w:rPr>
              <w:noProof/>
              <w:webHidden/>
            </w:rPr>
            <w:fldChar w:fldCharType="begin"/>
          </w:r>
          <w:r w:rsidR="00CE0162">
            <w:rPr>
              <w:noProof/>
              <w:webHidden/>
            </w:rPr>
            <w:instrText xml:space="preserve"> PAGEREF _Toc510215730 \h </w:instrText>
          </w:r>
          <w:r w:rsidR="00CE0162">
            <w:rPr>
              <w:noProof/>
              <w:webHidden/>
            </w:rPr>
          </w:r>
          <w:r w:rsidR="00CE0162">
            <w:rPr>
              <w:noProof/>
              <w:webHidden/>
            </w:rPr>
            <w:fldChar w:fldCharType="separate"/>
          </w:r>
          <w:ins w:id="104" w:author="David Vacas Miguel" w:date="2018-04-19T01:31:00Z">
            <w:r w:rsidR="007937C0">
              <w:rPr>
                <w:noProof/>
                <w:webHidden/>
              </w:rPr>
              <w:t>14</w:t>
            </w:r>
          </w:ins>
          <w:del w:id="105" w:author="David Vacas Miguel" w:date="2018-04-19T01:14:00Z">
            <w:r w:rsidR="00CE0162" w:rsidDel="008606BE">
              <w:rPr>
                <w:noProof/>
                <w:webHidden/>
              </w:rPr>
              <w:delText>12</w:delText>
            </w:r>
          </w:del>
          <w:r w:rsidR="00CE0162">
            <w:rPr>
              <w:noProof/>
              <w:webHidden/>
            </w:rPr>
            <w:fldChar w:fldCharType="end"/>
          </w:r>
          <w:r>
            <w:rPr>
              <w:noProof/>
            </w:rPr>
            <w:fldChar w:fldCharType="end"/>
          </w:r>
        </w:p>
        <w:p w14:paraId="2AA355C9" w14:textId="512195CE" w:rsidR="00CE0162" w:rsidRDefault="00376976">
          <w:pPr>
            <w:pStyle w:val="TDC2"/>
            <w:tabs>
              <w:tab w:val="left" w:pos="660"/>
              <w:tab w:val="right" w:leader="dot" w:pos="9060"/>
            </w:tabs>
            <w:rPr>
              <w:rFonts w:eastAsiaTheme="minorEastAsia"/>
              <w:smallCaps w:val="0"/>
              <w:noProof/>
              <w:sz w:val="22"/>
              <w:szCs w:val="22"/>
              <w:lang w:eastAsia="es-ES"/>
            </w:rPr>
          </w:pPr>
          <w:r>
            <w:rPr>
              <w:noProof/>
            </w:rPr>
            <w:fldChar w:fldCharType="begin"/>
          </w:r>
          <w:r>
            <w:rPr>
              <w:noProof/>
            </w:rPr>
            <w:instrText xml:space="preserve"> HYPERLINK \l "_Toc510215731" </w:instrText>
          </w:r>
          <w:ins w:id="106" w:author="David Vacas Miguel" w:date="2018-04-19T01:14:00Z">
            <w:r w:rsidR="008606BE">
              <w:rPr>
                <w:noProof/>
              </w:rPr>
            </w:r>
          </w:ins>
          <w:r>
            <w:rPr>
              <w:noProof/>
            </w:rPr>
            <w:fldChar w:fldCharType="separate"/>
          </w:r>
          <w:r w:rsidR="00CE0162" w:rsidRPr="00F91FBD">
            <w:rPr>
              <w:rStyle w:val="Hipervnculo"/>
              <w:noProof/>
            </w:rPr>
            <w:t>1.</w:t>
          </w:r>
          <w:r w:rsidR="00CE0162">
            <w:rPr>
              <w:rFonts w:eastAsiaTheme="minorEastAsia"/>
              <w:smallCaps w:val="0"/>
              <w:noProof/>
              <w:sz w:val="22"/>
              <w:szCs w:val="22"/>
              <w:lang w:eastAsia="es-ES"/>
            </w:rPr>
            <w:tab/>
          </w:r>
          <w:r w:rsidR="00CE0162" w:rsidRPr="00F91FBD">
            <w:rPr>
              <w:rStyle w:val="Hipervnculo"/>
              <w:noProof/>
            </w:rPr>
            <w:t>Vehículos con ruedas</w:t>
          </w:r>
          <w:r w:rsidR="00CE0162">
            <w:rPr>
              <w:noProof/>
              <w:webHidden/>
            </w:rPr>
            <w:tab/>
          </w:r>
          <w:r w:rsidR="00CE0162">
            <w:rPr>
              <w:noProof/>
              <w:webHidden/>
            </w:rPr>
            <w:fldChar w:fldCharType="begin"/>
          </w:r>
          <w:r w:rsidR="00CE0162">
            <w:rPr>
              <w:noProof/>
              <w:webHidden/>
            </w:rPr>
            <w:instrText xml:space="preserve"> PAGEREF _Toc510215731 \h </w:instrText>
          </w:r>
          <w:r w:rsidR="00CE0162">
            <w:rPr>
              <w:noProof/>
              <w:webHidden/>
            </w:rPr>
          </w:r>
          <w:r w:rsidR="00CE0162">
            <w:rPr>
              <w:noProof/>
              <w:webHidden/>
            </w:rPr>
            <w:fldChar w:fldCharType="separate"/>
          </w:r>
          <w:ins w:id="107" w:author="David Vacas Miguel" w:date="2018-04-19T01:31:00Z">
            <w:r w:rsidR="007937C0">
              <w:rPr>
                <w:noProof/>
                <w:webHidden/>
              </w:rPr>
              <w:t>14</w:t>
            </w:r>
          </w:ins>
          <w:del w:id="108" w:author="David Vacas Miguel" w:date="2018-04-19T01:14:00Z">
            <w:r w:rsidR="00CE0162" w:rsidDel="008606BE">
              <w:rPr>
                <w:noProof/>
                <w:webHidden/>
              </w:rPr>
              <w:delText>12</w:delText>
            </w:r>
          </w:del>
          <w:r w:rsidR="00CE0162">
            <w:rPr>
              <w:noProof/>
              <w:webHidden/>
            </w:rPr>
            <w:fldChar w:fldCharType="end"/>
          </w:r>
          <w:r>
            <w:rPr>
              <w:noProof/>
            </w:rPr>
            <w:fldChar w:fldCharType="end"/>
          </w:r>
        </w:p>
        <w:p w14:paraId="571ED057" w14:textId="1F9260B7" w:rsidR="00CE0162" w:rsidRDefault="00376976">
          <w:pPr>
            <w:pStyle w:val="TDC2"/>
            <w:tabs>
              <w:tab w:val="left" w:pos="660"/>
              <w:tab w:val="right" w:leader="dot" w:pos="9060"/>
            </w:tabs>
            <w:rPr>
              <w:rFonts w:eastAsiaTheme="minorEastAsia"/>
              <w:smallCaps w:val="0"/>
              <w:noProof/>
              <w:sz w:val="22"/>
              <w:szCs w:val="22"/>
              <w:lang w:eastAsia="es-ES"/>
            </w:rPr>
          </w:pPr>
          <w:r>
            <w:rPr>
              <w:noProof/>
            </w:rPr>
            <w:fldChar w:fldCharType="begin"/>
          </w:r>
          <w:r>
            <w:rPr>
              <w:noProof/>
            </w:rPr>
            <w:instrText xml:space="preserve"> HYPERLINK \l "_Toc510215732" </w:instrText>
          </w:r>
          <w:ins w:id="109" w:author="David Vacas Miguel" w:date="2018-04-19T01:14:00Z">
            <w:r w:rsidR="008606BE">
              <w:rPr>
                <w:noProof/>
              </w:rPr>
            </w:r>
          </w:ins>
          <w:r>
            <w:rPr>
              <w:noProof/>
            </w:rPr>
            <w:fldChar w:fldCharType="separate"/>
          </w:r>
          <w:r w:rsidR="00CE0162" w:rsidRPr="00F91FBD">
            <w:rPr>
              <w:rStyle w:val="Hipervnculo"/>
              <w:noProof/>
            </w:rPr>
            <w:t>2.</w:t>
          </w:r>
          <w:r w:rsidR="00CE0162">
            <w:rPr>
              <w:rFonts w:eastAsiaTheme="minorEastAsia"/>
              <w:smallCaps w:val="0"/>
              <w:noProof/>
              <w:sz w:val="22"/>
              <w:szCs w:val="22"/>
              <w:lang w:eastAsia="es-ES"/>
            </w:rPr>
            <w:tab/>
          </w:r>
          <w:r w:rsidR="00CE0162" w:rsidRPr="00F91FBD">
            <w:rPr>
              <w:rStyle w:val="Hipervnculo"/>
              <w:noProof/>
            </w:rPr>
            <w:t>Diferentes configuraciones</w:t>
          </w:r>
          <w:r w:rsidR="00CE0162">
            <w:rPr>
              <w:noProof/>
              <w:webHidden/>
            </w:rPr>
            <w:tab/>
          </w:r>
          <w:r w:rsidR="00CE0162">
            <w:rPr>
              <w:noProof/>
              <w:webHidden/>
            </w:rPr>
            <w:fldChar w:fldCharType="begin"/>
          </w:r>
          <w:r w:rsidR="00CE0162">
            <w:rPr>
              <w:noProof/>
              <w:webHidden/>
            </w:rPr>
            <w:instrText xml:space="preserve"> PAGEREF _Toc510215732 \h </w:instrText>
          </w:r>
          <w:r w:rsidR="00CE0162">
            <w:rPr>
              <w:noProof/>
              <w:webHidden/>
            </w:rPr>
          </w:r>
          <w:r w:rsidR="00CE0162">
            <w:rPr>
              <w:noProof/>
              <w:webHidden/>
            </w:rPr>
            <w:fldChar w:fldCharType="separate"/>
          </w:r>
          <w:ins w:id="110" w:author="David Vacas Miguel" w:date="2018-04-19T01:31:00Z">
            <w:r w:rsidR="007937C0">
              <w:rPr>
                <w:noProof/>
                <w:webHidden/>
              </w:rPr>
              <w:t>17</w:t>
            </w:r>
          </w:ins>
          <w:del w:id="111" w:author="David Vacas Miguel" w:date="2018-04-19T01:14:00Z">
            <w:r w:rsidR="00CE0162" w:rsidDel="008606BE">
              <w:rPr>
                <w:noProof/>
                <w:webHidden/>
              </w:rPr>
              <w:delText>15</w:delText>
            </w:r>
          </w:del>
          <w:r w:rsidR="00CE0162">
            <w:rPr>
              <w:noProof/>
              <w:webHidden/>
            </w:rPr>
            <w:fldChar w:fldCharType="end"/>
          </w:r>
          <w:r>
            <w:rPr>
              <w:noProof/>
            </w:rPr>
            <w:fldChar w:fldCharType="end"/>
          </w:r>
        </w:p>
        <w:p w14:paraId="542B8F04" w14:textId="67DBAF4B" w:rsidR="00CE0162" w:rsidRDefault="00376976">
          <w:pPr>
            <w:pStyle w:val="TDC2"/>
            <w:tabs>
              <w:tab w:val="left" w:pos="660"/>
              <w:tab w:val="right" w:leader="dot" w:pos="9060"/>
            </w:tabs>
            <w:rPr>
              <w:rFonts w:eastAsiaTheme="minorEastAsia"/>
              <w:smallCaps w:val="0"/>
              <w:noProof/>
              <w:sz w:val="22"/>
              <w:szCs w:val="22"/>
              <w:lang w:eastAsia="es-ES"/>
            </w:rPr>
          </w:pPr>
          <w:r>
            <w:rPr>
              <w:noProof/>
            </w:rPr>
            <w:fldChar w:fldCharType="begin"/>
          </w:r>
          <w:r>
            <w:rPr>
              <w:noProof/>
            </w:rPr>
            <w:instrText xml:space="preserve"> HYPERLINK \l "_Toc510215733" </w:instrText>
          </w:r>
          <w:ins w:id="112" w:author="David Vacas Miguel" w:date="2018-04-19T01:14:00Z">
            <w:r w:rsidR="008606BE">
              <w:rPr>
                <w:noProof/>
              </w:rPr>
            </w:r>
          </w:ins>
          <w:r>
            <w:rPr>
              <w:noProof/>
            </w:rPr>
            <w:fldChar w:fldCharType="separate"/>
          </w:r>
          <w:r w:rsidR="00CE0162" w:rsidRPr="00F91FBD">
            <w:rPr>
              <w:rStyle w:val="Hipervnculo"/>
              <w:noProof/>
            </w:rPr>
            <w:t>3.</w:t>
          </w:r>
          <w:r w:rsidR="00CE0162">
            <w:rPr>
              <w:rFonts w:eastAsiaTheme="minorEastAsia"/>
              <w:smallCaps w:val="0"/>
              <w:noProof/>
              <w:sz w:val="22"/>
              <w:szCs w:val="22"/>
              <w:lang w:eastAsia="es-ES"/>
            </w:rPr>
            <w:tab/>
          </w:r>
          <w:r w:rsidR="00CE0162" w:rsidRPr="00F91FBD">
            <w:rPr>
              <w:rStyle w:val="Hipervnculo"/>
              <w:noProof/>
            </w:rPr>
            <w:t>Direccionamiento diferencial</w:t>
          </w:r>
          <w:r w:rsidR="00CE0162">
            <w:rPr>
              <w:noProof/>
              <w:webHidden/>
            </w:rPr>
            <w:tab/>
          </w:r>
          <w:r w:rsidR="00CE0162">
            <w:rPr>
              <w:noProof/>
              <w:webHidden/>
            </w:rPr>
            <w:fldChar w:fldCharType="begin"/>
          </w:r>
          <w:r w:rsidR="00CE0162">
            <w:rPr>
              <w:noProof/>
              <w:webHidden/>
            </w:rPr>
            <w:instrText xml:space="preserve"> PAGEREF _Toc510215733 \h </w:instrText>
          </w:r>
          <w:r w:rsidR="00CE0162">
            <w:rPr>
              <w:noProof/>
              <w:webHidden/>
            </w:rPr>
          </w:r>
          <w:r w:rsidR="00CE0162">
            <w:rPr>
              <w:noProof/>
              <w:webHidden/>
            </w:rPr>
            <w:fldChar w:fldCharType="separate"/>
          </w:r>
          <w:ins w:id="113" w:author="David Vacas Miguel" w:date="2018-04-19T01:31:00Z">
            <w:r w:rsidR="007937C0">
              <w:rPr>
                <w:noProof/>
                <w:webHidden/>
              </w:rPr>
              <w:t>20</w:t>
            </w:r>
          </w:ins>
          <w:del w:id="114" w:author="David Vacas Miguel" w:date="2018-04-19T01:14:00Z">
            <w:r w:rsidR="00CE0162" w:rsidDel="008606BE">
              <w:rPr>
                <w:noProof/>
                <w:webHidden/>
              </w:rPr>
              <w:delText>18</w:delText>
            </w:r>
          </w:del>
          <w:r w:rsidR="00CE0162">
            <w:rPr>
              <w:noProof/>
              <w:webHidden/>
            </w:rPr>
            <w:fldChar w:fldCharType="end"/>
          </w:r>
          <w:r>
            <w:rPr>
              <w:noProof/>
            </w:rPr>
            <w:fldChar w:fldCharType="end"/>
          </w:r>
        </w:p>
        <w:p w14:paraId="261A7E7F" w14:textId="58A3DDB5" w:rsidR="00CE0162" w:rsidRDefault="00376976">
          <w:pPr>
            <w:pStyle w:val="TDC2"/>
            <w:tabs>
              <w:tab w:val="left" w:pos="660"/>
              <w:tab w:val="right" w:leader="dot" w:pos="9060"/>
            </w:tabs>
            <w:rPr>
              <w:rFonts w:eastAsiaTheme="minorEastAsia"/>
              <w:smallCaps w:val="0"/>
              <w:noProof/>
              <w:sz w:val="22"/>
              <w:szCs w:val="22"/>
              <w:lang w:eastAsia="es-ES"/>
            </w:rPr>
          </w:pPr>
          <w:r>
            <w:rPr>
              <w:noProof/>
            </w:rPr>
            <w:fldChar w:fldCharType="begin"/>
          </w:r>
          <w:r>
            <w:rPr>
              <w:noProof/>
            </w:rPr>
            <w:instrText xml:space="preserve"> HYPERLINK \l "_Toc510215734" </w:instrText>
          </w:r>
          <w:ins w:id="115" w:author="David Vacas Miguel" w:date="2018-04-19T01:14:00Z">
            <w:r w:rsidR="008606BE">
              <w:rPr>
                <w:noProof/>
              </w:rPr>
            </w:r>
          </w:ins>
          <w:r>
            <w:rPr>
              <w:noProof/>
            </w:rPr>
            <w:fldChar w:fldCharType="separate"/>
          </w:r>
          <w:r w:rsidR="00CE0162" w:rsidRPr="00F91FBD">
            <w:rPr>
              <w:rStyle w:val="Hipervnculo"/>
              <w:noProof/>
            </w:rPr>
            <w:t>4.</w:t>
          </w:r>
          <w:r w:rsidR="00CE0162">
            <w:rPr>
              <w:rFonts w:eastAsiaTheme="minorEastAsia"/>
              <w:smallCaps w:val="0"/>
              <w:noProof/>
              <w:sz w:val="22"/>
              <w:szCs w:val="22"/>
              <w:lang w:eastAsia="es-ES"/>
            </w:rPr>
            <w:tab/>
          </w:r>
          <w:r w:rsidR="00CE0162" w:rsidRPr="00F91FBD">
            <w:rPr>
              <w:rStyle w:val="Hipervnculo"/>
              <w:noProof/>
            </w:rPr>
            <w:t>Navegación autónoma</w:t>
          </w:r>
          <w:r w:rsidR="00CE0162">
            <w:rPr>
              <w:noProof/>
              <w:webHidden/>
            </w:rPr>
            <w:tab/>
          </w:r>
          <w:r w:rsidR="00CE0162">
            <w:rPr>
              <w:noProof/>
              <w:webHidden/>
            </w:rPr>
            <w:fldChar w:fldCharType="begin"/>
          </w:r>
          <w:r w:rsidR="00CE0162">
            <w:rPr>
              <w:noProof/>
              <w:webHidden/>
            </w:rPr>
            <w:instrText xml:space="preserve"> PAGEREF _Toc510215734 \h </w:instrText>
          </w:r>
          <w:r w:rsidR="00CE0162">
            <w:rPr>
              <w:noProof/>
              <w:webHidden/>
            </w:rPr>
          </w:r>
          <w:r w:rsidR="00CE0162">
            <w:rPr>
              <w:noProof/>
              <w:webHidden/>
            </w:rPr>
            <w:fldChar w:fldCharType="separate"/>
          </w:r>
          <w:ins w:id="116" w:author="David Vacas Miguel" w:date="2018-04-19T01:31:00Z">
            <w:r w:rsidR="007937C0">
              <w:rPr>
                <w:noProof/>
                <w:webHidden/>
              </w:rPr>
              <w:t>22</w:t>
            </w:r>
          </w:ins>
          <w:del w:id="117" w:author="David Vacas Miguel" w:date="2018-04-19T01:14:00Z">
            <w:r w:rsidR="00CE0162" w:rsidDel="008606BE">
              <w:rPr>
                <w:noProof/>
                <w:webHidden/>
              </w:rPr>
              <w:delText>20</w:delText>
            </w:r>
          </w:del>
          <w:r w:rsidR="00CE0162">
            <w:rPr>
              <w:noProof/>
              <w:webHidden/>
            </w:rPr>
            <w:fldChar w:fldCharType="end"/>
          </w:r>
          <w:r>
            <w:rPr>
              <w:noProof/>
            </w:rPr>
            <w:fldChar w:fldCharType="end"/>
          </w:r>
        </w:p>
        <w:p w14:paraId="61739325" w14:textId="5E9B8570" w:rsidR="00CE0162" w:rsidRDefault="00376976">
          <w:pPr>
            <w:pStyle w:val="TDC1"/>
            <w:tabs>
              <w:tab w:val="right" w:leader="dot" w:pos="9060"/>
            </w:tabs>
            <w:rPr>
              <w:rFonts w:asciiTheme="minorHAnsi" w:eastAsiaTheme="minorEastAsia" w:hAnsiTheme="minorHAnsi"/>
              <w:b w:val="0"/>
              <w:bCs w:val="0"/>
              <w:caps w:val="0"/>
              <w:noProof/>
              <w:sz w:val="22"/>
              <w:szCs w:val="22"/>
              <w:lang w:eastAsia="es-ES"/>
            </w:rPr>
          </w:pPr>
          <w:r>
            <w:rPr>
              <w:noProof/>
            </w:rPr>
            <w:fldChar w:fldCharType="begin"/>
          </w:r>
          <w:r>
            <w:rPr>
              <w:noProof/>
            </w:rPr>
            <w:instrText xml:space="preserve"> HYPERLINK \l "_Toc510215735" </w:instrText>
          </w:r>
          <w:ins w:id="118" w:author="David Vacas Miguel" w:date="2018-04-19T01:14:00Z">
            <w:r w:rsidR="008606BE">
              <w:rPr>
                <w:noProof/>
              </w:rPr>
            </w:r>
          </w:ins>
          <w:r>
            <w:rPr>
              <w:noProof/>
            </w:rPr>
            <w:fldChar w:fldCharType="separate"/>
          </w:r>
          <w:r w:rsidR="00CE0162" w:rsidRPr="00F91FBD">
            <w:rPr>
              <w:rStyle w:val="Hipervnculo"/>
              <w:noProof/>
            </w:rPr>
            <w:t>Capítulo 3 Entorno tecnológico</w:t>
          </w:r>
          <w:r w:rsidR="00CE0162">
            <w:rPr>
              <w:noProof/>
              <w:webHidden/>
            </w:rPr>
            <w:tab/>
          </w:r>
          <w:r w:rsidR="00CE0162">
            <w:rPr>
              <w:noProof/>
              <w:webHidden/>
            </w:rPr>
            <w:fldChar w:fldCharType="begin"/>
          </w:r>
          <w:r w:rsidR="00CE0162">
            <w:rPr>
              <w:noProof/>
              <w:webHidden/>
            </w:rPr>
            <w:instrText xml:space="preserve"> PAGEREF _Toc510215735 \h </w:instrText>
          </w:r>
          <w:r w:rsidR="00CE0162">
            <w:rPr>
              <w:noProof/>
              <w:webHidden/>
            </w:rPr>
          </w:r>
          <w:r w:rsidR="00CE0162">
            <w:rPr>
              <w:noProof/>
              <w:webHidden/>
            </w:rPr>
            <w:fldChar w:fldCharType="separate"/>
          </w:r>
          <w:ins w:id="119" w:author="David Vacas Miguel" w:date="2018-04-19T01:31:00Z">
            <w:r w:rsidR="007937C0">
              <w:rPr>
                <w:noProof/>
                <w:webHidden/>
              </w:rPr>
              <w:t>25</w:t>
            </w:r>
          </w:ins>
          <w:del w:id="120" w:author="David Vacas Miguel" w:date="2018-04-19T01:14:00Z">
            <w:r w:rsidR="00CE0162" w:rsidDel="008606BE">
              <w:rPr>
                <w:noProof/>
                <w:webHidden/>
              </w:rPr>
              <w:delText>21</w:delText>
            </w:r>
          </w:del>
          <w:r w:rsidR="00CE0162">
            <w:rPr>
              <w:noProof/>
              <w:webHidden/>
            </w:rPr>
            <w:fldChar w:fldCharType="end"/>
          </w:r>
          <w:r>
            <w:rPr>
              <w:noProof/>
            </w:rPr>
            <w:fldChar w:fldCharType="end"/>
          </w:r>
        </w:p>
        <w:p w14:paraId="29E0D772" w14:textId="33EEDDA8" w:rsidR="00CE0162" w:rsidRDefault="00376976">
          <w:pPr>
            <w:pStyle w:val="TDC2"/>
            <w:tabs>
              <w:tab w:val="left" w:pos="660"/>
              <w:tab w:val="right" w:leader="dot" w:pos="9060"/>
            </w:tabs>
            <w:rPr>
              <w:rFonts w:eastAsiaTheme="minorEastAsia"/>
              <w:smallCaps w:val="0"/>
              <w:noProof/>
              <w:sz w:val="22"/>
              <w:szCs w:val="22"/>
              <w:lang w:eastAsia="es-ES"/>
            </w:rPr>
          </w:pPr>
          <w:r>
            <w:rPr>
              <w:noProof/>
            </w:rPr>
            <w:fldChar w:fldCharType="begin"/>
          </w:r>
          <w:r>
            <w:rPr>
              <w:noProof/>
            </w:rPr>
            <w:instrText xml:space="preserve"> HYPERLINK \l "_Toc510215736" </w:instrText>
          </w:r>
          <w:ins w:id="121" w:author="David Vacas Miguel" w:date="2018-04-19T01:14:00Z">
            <w:r w:rsidR="008606BE">
              <w:rPr>
                <w:noProof/>
              </w:rPr>
            </w:r>
          </w:ins>
          <w:r>
            <w:rPr>
              <w:noProof/>
            </w:rPr>
            <w:fldChar w:fldCharType="separate"/>
          </w:r>
          <w:r w:rsidR="00CE0162" w:rsidRPr="00F91FBD">
            <w:rPr>
              <w:rStyle w:val="Hipervnculo"/>
              <w:noProof/>
            </w:rPr>
            <w:t>1.</w:t>
          </w:r>
          <w:r w:rsidR="00CE0162">
            <w:rPr>
              <w:rFonts w:eastAsiaTheme="minorEastAsia"/>
              <w:smallCaps w:val="0"/>
              <w:noProof/>
              <w:sz w:val="22"/>
              <w:szCs w:val="22"/>
              <w:lang w:eastAsia="es-ES"/>
            </w:rPr>
            <w:tab/>
          </w:r>
          <w:r w:rsidR="00CE0162" w:rsidRPr="00F91FBD">
            <w:rPr>
              <w:rStyle w:val="Hipervnculo"/>
              <w:noProof/>
            </w:rPr>
            <w:t>Qt</w:t>
          </w:r>
          <w:r w:rsidR="00CE0162">
            <w:rPr>
              <w:noProof/>
              <w:webHidden/>
            </w:rPr>
            <w:tab/>
          </w:r>
          <w:r w:rsidR="00CE0162">
            <w:rPr>
              <w:noProof/>
              <w:webHidden/>
            </w:rPr>
            <w:fldChar w:fldCharType="begin"/>
          </w:r>
          <w:r w:rsidR="00CE0162">
            <w:rPr>
              <w:noProof/>
              <w:webHidden/>
            </w:rPr>
            <w:instrText xml:space="preserve"> PAGEREF _Toc510215736 \h </w:instrText>
          </w:r>
          <w:r w:rsidR="00CE0162">
            <w:rPr>
              <w:noProof/>
              <w:webHidden/>
            </w:rPr>
          </w:r>
          <w:r w:rsidR="00CE0162">
            <w:rPr>
              <w:noProof/>
              <w:webHidden/>
            </w:rPr>
            <w:fldChar w:fldCharType="separate"/>
          </w:r>
          <w:ins w:id="122" w:author="David Vacas Miguel" w:date="2018-04-19T01:31:00Z">
            <w:r w:rsidR="007937C0">
              <w:rPr>
                <w:noProof/>
                <w:webHidden/>
              </w:rPr>
              <w:t>25</w:t>
            </w:r>
          </w:ins>
          <w:del w:id="123" w:author="David Vacas Miguel" w:date="2018-04-19T01:14:00Z">
            <w:r w:rsidR="00CE0162" w:rsidDel="008606BE">
              <w:rPr>
                <w:noProof/>
                <w:webHidden/>
              </w:rPr>
              <w:delText>21</w:delText>
            </w:r>
          </w:del>
          <w:r w:rsidR="00CE0162">
            <w:rPr>
              <w:noProof/>
              <w:webHidden/>
            </w:rPr>
            <w:fldChar w:fldCharType="end"/>
          </w:r>
          <w:r>
            <w:rPr>
              <w:noProof/>
            </w:rPr>
            <w:fldChar w:fldCharType="end"/>
          </w:r>
        </w:p>
        <w:p w14:paraId="31B6048F" w14:textId="201569FF" w:rsidR="00CE0162" w:rsidRDefault="00376976">
          <w:pPr>
            <w:pStyle w:val="TDC2"/>
            <w:tabs>
              <w:tab w:val="left" w:pos="660"/>
              <w:tab w:val="right" w:leader="dot" w:pos="9060"/>
            </w:tabs>
            <w:rPr>
              <w:rFonts w:eastAsiaTheme="minorEastAsia"/>
              <w:smallCaps w:val="0"/>
              <w:noProof/>
              <w:sz w:val="22"/>
              <w:szCs w:val="22"/>
              <w:lang w:eastAsia="es-ES"/>
            </w:rPr>
          </w:pPr>
          <w:r>
            <w:rPr>
              <w:noProof/>
            </w:rPr>
            <w:fldChar w:fldCharType="begin"/>
          </w:r>
          <w:r>
            <w:rPr>
              <w:noProof/>
            </w:rPr>
            <w:instrText xml:space="preserve"> HYPERLINK \l "_Toc510215737" </w:instrText>
          </w:r>
          <w:ins w:id="124" w:author="David Vacas Miguel" w:date="2018-04-19T01:14:00Z">
            <w:r w:rsidR="008606BE">
              <w:rPr>
                <w:noProof/>
              </w:rPr>
            </w:r>
          </w:ins>
          <w:r>
            <w:rPr>
              <w:noProof/>
            </w:rPr>
            <w:fldChar w:fldCharType="separate"/>
          </w:r>
          <w:r w:rsidR="00CE0162" w:rsidRPr="00F91FBD">
            <w:rPr>
              <w:rStyle w:val="Hipervnculo"/>
              <w:noProof/>
            </w:rPr>
            <w:t>2.</w:t>
          </w:r>
          <w:r w:rsidR="00CE0162">
            <w:rPr>
              <w:rFonts w:eastAsiaTheme="minorEastAsia"/>
              <w:smallCaps w:val="0"/>
              <w:noProof/>
              <w:sz w:val="22"/>
              <w:szCs w:val="22"/>
              <w:lang w:eastAsia="es-ES"/>
            </w:rPr>
            <w:tab/>
          </w:r>
          <w:r w:rsidR="00CE0162" w:rsidRPr="00F91FBD">
            <w:rPr>
              <w:rStyle w:val="Hipervnculo"/>
              <w:noProof/>
            </w:rPr>
            <w:t>OpenGL</w:t>
          </w:r>
          <w:r w:rsidR="00CE0162">
            <w:rPr>
              <w:noProof/>
              <w:webHidden/>
            </w:rPr>
            <w:tab/>
          </w:r>
          <w:r w:rsidR="00CE0162">
            <w:rPr>
              <w:noProof/>
              <w:webHidden/>
            </w:rPr>
            <w:fldChar w:fldCharType="begin"/>
          </w:r>
          <w:r w:rsidR="00CE0162">
            <w:rPr>
              <w:noProof/>
              <w:webHidden/>
            </w:rPr>
            <w:instrText xml:space="preserve"> PAGEREF _Toc510215737 \h </w:instrText>
          </w:r>
          <w:r w:rsidR="00CE0162">
            <w:rPr>
              <w:noProof/>
              <w:webHidden/>
            </w:rPr>
          </w:r>
          <w:r w:rsidR="00CE0162">
            <w:rPr>
              <w:noProof/>
              <w:webHidden/>
            </w:rPr>
            <w:fldChar w:fldCharType="separate"/>
          </w:r>
          <w:ins w:id="125" w:author="David Vacas Miguel" w:date="2018-04-19T01:31:00Z">
            <w:r w:rsidR="007937C0">
              <w:rPr>
                <w:noProof/>
                <w:webHidden/>
              </w:rPr>
              <w:t>28</w:t>
            </w:r>
          </w:ins>
          <w:del w:id="126" w:author="David Vacas Miguel" w:date="2018-04-19T01:14:00Z">
            <w:r w:rsidR="00CE0162" w:rsidDel="008606BE">
              <w:rPr>
                <w:noProof/>
                <w:webHidden/>
              </w:rPr>
              <w:delText>23</w:delText>
            </w:r>
          </w:del>
          <w:r w:rsidR="00CE0162">
            <w:rPr>
              <w:noProof/>
              <w:webHidden/>
            </w:rPr>
            <w:fldChar w:fldCharType="end"/>
          </w:r>
          <w:r>
            <w:rPr>
              <w:noProof/>
            </w:rPr>
            <w:fldChar w:fldCharType="end"/>
          </w:r>
        </w:p>
        <w:p w14:paraId="2ED9BB1E" w14:textId="63278B9E" w:rsidR="00CE0162" w:rsidRDefault="00376976">
          <w:pPr>
            <w:pStyle w:val="TDC2"/>
            <w:tabs>
              <w:tab w:val="left" w:pos="660"/>
              <w:tab w:val="right" w:leader="dot" w:pos="9060"/>
            </w:tabs>
            <w:rPr>
              <w:rFonts w:eastAsiaTheme="minorEastAsia"/>
              <w:smallCaps w:val="0"/>
              <w:noProof/>
              <w:sz w:val="22"/>
              <w:szCs w:val="22"/>
              <w:lang w:eastAsia="es-ES"/>
            </w:rPr>
          </w:pPr>
          <w:r>
            <w:rPr>
              <w:noProof/>
            </w:rPr>
            <w:fldChar w:fldCharType="begin"/>
          </w:r>
          <w:r>
            <w:rPr>
              <w:noProof/>
            </w:rPr>
            <w:instrText xml:space="preserve"> HYPERLINK \l "_Toc510215738" </w:instrText>
          </w:r>
          <w:ins w:id="127" w:author="David Vacas Miguel" w:date="2018-04-19T01:14:00Z">
            <w:r w:rsidR="008606BE">
              <w:rPr>
                <w:noProof/>
              </w:rPr>
            </w:r>
          </w:ins>
          <w:r>
            <w:rPr>
              <w:noProof/>
            </w:rPr>
            <w:fldChar w:fldCharType="separate"/>
          </w:r>
          <w:r w:rsidR="00CE0162" w:rsidRPr="00F91FBD">
            <w:rPr>
              <w:rStyle w:val="Hipervnculo"/>
              <w:noProof/>
            </w:rPr>
            <w:t>3.</w:t>
          </w:r>
          <w:r w:rsidR="00CE0162">
            <w:rPr>
              <w:rFonts w:eastAsiaTheme="minorEastAsia"/>
              <w:smallCaps w:val="0"/>
              <w:noProof/>
              <w:sz w:val="22"/>
              <w:szCs w:val="22"/>
              <w:lang w:eastAsia="es-ES"/>
            </w:rPr>
            <w:tab/>
          </w:r>
          <w:r w:rsidR="00CE0162" w:rsidRPr="00F91FBD">
            <w:rPr>
              <w:rStyle w:val="Hipervnculo"/>
              <w:noProof/>
            </w:rPr>
            <w:t>GLM</w:t>
          </w:r>
          <w:r w:rsidR="00CE0162">
            <w:rPr>
              <w:noProof/>
              <w:webHidden/>
            </w:rPr>
            <w:tab/>
          </w:r>
          <w:r w:rsidR="00CE0162">
            <w:rPr>
              <w:noProof/>
              <w:webHidden/>
            </w:rPr>
            <w:fldChar w:fldCharType="begin"/>
          </w:r>
          <w:r w:rsidR="00CE0162">
            <w:rPr>
              <w:noProof/>
              <w:webHidden/>
            </w:rPr>
            <w:instrText xml:space="preserve"> PAGEREF _Toc510215738 \h </w:instrText>
          </w:r>
          <w:r w:rsidR="00CE0162">
            <w:rPr>
              <w:noProof/>
              <w:webHidden/>
            </w:rPr>
          </w:r>
          <w:r w:rsidR="00CE0162">
            <w:rPr>
              <w:noProof/>
              <w:webHidden/>
            </w:rPr>
            <w:fldChar w:fldCharType="separate"/>
          </w:r>
          <w:ins w:id="128" w:author="David Vacas Miguel" w:date="2018-04-19T01:31:00Z">
            <w:r w:rsidR="007937C0">
              <w:rPr>
                <w:noProof/>
                <w:webHidden/>
              </w:rPr>
              <w:t>31</w:t>
            </w:r>
          </w:ins>
          <w:del w:id="129" w:author="David Vacas Miguel" w:date="2018-04-19T01:14:00Z">
            <w:r w:rsidR="00CE0162" w:rsidDel="008606BE">
              <w:rPr>
                <w:noProof/>
                <w:webHidden/>
              </w:rPr>
              <w:delText>26</w:delText>
            </w:r>
          </w:del>
          <w:r w:rsidR="00CE0162">
            <w:rPr>
              <w:noProof/>
              <w:webHidden/>
            </w:rPr>
            <w:fldChar w:fldCharType="end"/>
          </w:r>
          <w:r>
            <w:rPr>
              <w:noProof/>
            </w:rPr>
            <w:fldChar w:fldCharType="end"/>
          </w:r>
        </w:p>
        <w:p w14:paraId="71EC2737" w14:textId="26438A7C" w:rsidR="00CE0162" w:rsidRDefault="00376976">
          <w:pPr>
            <w:pStyle w:val="TDC2"/>
            <w:tabs>
              <w:tab w:val="left" w:pos="660"/>
              <w:tab w:val="right" w:leader="dot" w:pos="9060"/>
            </w:tabs>
            <w:rPr>
              <w:rFonts w:eastAsiaTheme="minorEastAsia"/>
              <w:smallCaps w:val="0"/>
              <w:noProof/>
              <w:sz w:val="22"/>
              <w:szCs w:val="22"/>
              <w:lang w:eastAsia="es-ES"/>
            </w:rPr>
          </w:pPr>
          <w:r>
            <w:rPr>
              <w:noProof/>
            </w:rPr>
            <w:fldChar w:fldCharType="begin"/>
          </w:r>
          <w:r>
            <w:rPr>
              <w:noProof/>
            </w:rPr>
            <w:instrText xml:space="preserve"> HYPERLINK \l "_Toc510215739" </w:instrText>
          </w:r>
          <w:ins w:id="130" w:author="David Vacas Miguel" w:date="2018-04-19T01:14:00Z">
            <w:r w:rsidR="008606BE">
              <w:rPr>
                <w:noProof/>
              </w:rPr>
            </w:r>
          </w:ins>
          <w:r>
            <w:rPr>
              <w:noProof/>
            </w:rPr>
            <w:fldChar w:fldCharType="separate"/>
          </w:r>
          <w:r w:rsidR="00CE0162" w:rsidRPr="00F91FBD">
            <w:rPr>
              <w:rStyle w:val="Hipervnculo"/>
              <w:noProof/>
            </w:rPr>
            <w:t>4.</w:t>
          </w:r>
          <w:r w:rsidR="00CE0162">
            <w:rPr>
              <w:rFonts w:eastAsiaTheme="minorEastAsia"/>
              <w:smallCaps w:val="0"/>
              <w:noProof/>
              <w:sz w:val="22"/>
              <w:szCs w:val="22"/>
              <w:lang w:eastAsia="es-ES"/>
            </w:rPr>
            <w:tab/>
          </w:r>
          <w:r w:rsidR="00CE0162" w:rsidRPr="00F91FBD">
            <w:rPr>
              <w:rStyle w:val="Hipervnculo"/>
              <w:noProof/>
            </w:rPr>
            <w:t>Metodología ágil</w:t>
          </w:r>
          <w:r w:rsidR="00CE0162">
            <w:rPr>
              <w:noProof/>
              <w:webHidden/>
            </w:rPr>
            <w:tab/>
          </w:r>
          <w:r w:rsidR="00CE0162">
            <w:rPr>
              <w:noProof/>
              <w:webHidden/>
            </w:rPr>
            <w:fldChar w:fldCharType="begin"/>
          </w:r>
          <w:r w:rsidR="00CE0162">
            <w:rPr>
              <w:noProof/>
              <w:webHidden/>
            </w:rPr>
            <w:instrText xml:space="preserve"> PAGEREF _Toc510215739 \h </w:instrText>
          </w:r>
          <w:r w:rsidR="00CE0162">
            <w:rPr>
              <w:noProof/>
              <w:webHidden/>
            </w:rPr>
          </w:r>
          <w:r w:rsidR="00CE0162">
            <w:rPr>
              <w:noProof/>
              <w:webHidden/>
            </w:rPr>
            <w:fldChar w:fldCharType="separate"/>
          </w:r>
          <w:ins w:id="131" w:author="David Vacas Miguel" w:date="2018-04-19T01:31:00Z">
            <w:r w:rsidR="007937C0">
              <w:rPr>
                <w:noProof/>
                <w:webHidden/>
              </w:rPr>
              <w:t>32</w:t>
            </w:r>
          </w:ins>
          <w:del w:id="132" w:author="David Vacas Miguel" w:date="2018-04-19T01:14:00Z">
            <w:r w:rsidR="00CE0162" w:rsidDel="008606BE">
              <w:rPr>
                <w:noProof/>
                <w:webHidden/>
              </w:rPr>
              <w:delText>27</w:delText>
            </w:r>
          </w:del>
          <w:r w:rsidR="00CE0162">
            <w:rPr>
              <w:noProof/>
              <w:webHidden/>
            </w:rPr>
            <w:fldChar w:fldCharType="end"/>
          </w:r>
          <w:r>
            <w:rPr>
              <w:noProof/>
            </w:rPr>
            <w:fldChar w:fldCharType="end"/>
          </w:r>
        </w:p>
        <w:p w14:paraId="0BA96777" w14:textId="7D7B2A46" w:rsidR="00CE0162" w:rsidRDefault="00376976">
          <w:pPr>
            <w:pStyle w:val="TDC1"/>
            <w:tabs>
              <w:tab w:val="right" w:leader="dot" w:pos="9060"/>
            </w:tabs>
            <w:rPr>
              <w:rFonts w:asciiTheme="minorHAnsi" w:eastAsiaTheme="minorEastAsia" w:hAnsiTheme="minorHAnsi"/>
              <w:b w:val="0"/>
              <w:bCs w:val="0"/>
              <w:caps w:val="0"/>
              <w:noProof/>
              <w:sz w:val="22"/>
              <w:szCs w:val="22"/>
              <w:lang w:eastAsia="es-ES"/>
            </w:rPr>
          </w:pPr>
          <w:r>
            <w:rPr>
              <w:noProof/>
            </w:rPr>
            <w:fldChar w:fldCharType="begin"/>
          </w:r>
          <w:r>
            <w:rPr>
              <w:noProof/>
            </w:rPr>
            <w:instrText xml:space="preserve"> HYPERLINK \l "_Toc510215740" </w:instrText>
          </w:r>
          <w:ins w:id="133" w:author="David Vacas Miguel" w:date="2018-04-19T01:14:00Z">
            <w:r w:rsidR="008606BE">
              <w:rPr>
                <w:noProof/>
              </w:rPr>
            </w:r>
          </w:ins>
          <w:r>
            <w:rPr>
              <w:noProof/>
            </w:rPr>
            <w:fldChar w:fldCharType="separate"/>
          </w:r>
          <w:r w:rsidR="00CE0162" w:rsidRPr="00F91FBD">
            <w:rPr>
              <w:rStyle w:val="Hipervnculo"/>
              <w:noProof/>
            </w:rPr>
            <w:t>Capítulo 4 Descripción de la aplicación</w:t>
          </w:r>
          <w:r w:rsidR="00CE0162">
            <w:rPr>
              <w:noProof/>
              <w:webHidden/>
            </w:rPr>
            <w:tab/>
          </w:r>
          <w:r w:rsidR="00CE0162">
            <w:rPr>
              <w:noProof/>
              <w:webHidden/>
            </w:rPr>
            <w:fldChar w:fldCharType="begin"/>
          </w:r>
          <w:r w:rsidR="00CE0162">
            <w:rPr>
              <w:noProof/>
              <w:webHidden/>
            </w:rPr>
            <w:instrText xml:space="preserve"> PAGEREF _Toc510215740 \h </w:instrText>
          </w:r>
          <w:r w:rsidR="00CE0162">
            <w:rPr>
              <w:noProof/>
              <w:webHidden/>
            </w:rPr>
          </w:r>
          <w:r w:rsidR="00CE0162">
            <w:rPr>
              <w:noProof/>
              <w:webHidden/>
            </w:rPr>
            <w:fldChar w:fldCharType="separate"/>
          </w:r>
          <w:ins w:id="134" w:author="David Vacas Miguel" w:date="2018-04-19T01:31:00Z">
            <w:r w:rsidR="007937C0">
              <w:rPr>
                <w:noProof/>
                <w:webHidden/>
              </w:rPr>
              <w:t>34</w:t>
            </w:r>
          </w:ins>
          <w:del w:id="135" w:author="David Vacas Miguel" w:date="2018-04-19T01:14:00Z">
            <w:r w:rsidR="00CE0162" w:rsidDel="008606BE">
              <w:rPr>
                <w:noProof/>
                <w:webHidden/>
              </w:rPr>
              <w:delText>29</w:delText>
            </w:r>
          </w:del>
          <w:r w:rsidR="00CE0162">
            <w:rPr>
              <w:noProof/>
              <w:webHidden/>
            </w:rPr>
            <w:fldChar w:fldCharType="end"/>
          </w:r>
          <w:r>
            <w:rPr>
              <w:noProof/>
            </w:rPr>
            <w:fldChar w:fldCharType="end"/>
          </w:r>
        </w:p>
        <w:p w14:paraId="7CF2E4B8" w14:textId="35A4619F" w:rsidR="00CE0162" w:rsidRDefault="00376976">
          <w:pPr>
            <w:pStyle w:val="TDC2"/>
            <w:tabs>
              <w:tab w:val="left" w:pos="660"/>
              <w:tab w:val="right" w:leader="dot" w:pos="9060"/>
            </w:tabs>
            <w:rPr>
              <w:rFonts w:eastAsiaTheme="minorEastAsia"/>
              <w:smallCaps w:val="0"/>
              <w:noProof/>
              <w:sz w:val="22"/>
              <w:szCs w:val="22"/>
              <w:lang w:eastAsia="es-ES"/>
            </w:rPr>
          </w:pPr>
          <w:r>
            <w:rPr>
              <w:noProof/>
            </w:rPr>
            <w:fldChar w:fldCharType="begin"/>
          </w:r>
          <w:r>
            <w:rPr>
              <w:noProof/>
            </w:rPr>
            <w:instrText xml:space="preserve"> HYPERLINK \l "_Toc510215741" </w:instrText>
          </w:r>
          <w:ins w:id="136" w:author="David Vacas Miguel" w:date="2018-04-19T01:14:00Z">
            <w:r w:rsidR="008606BE">
              <w:rPr>
                <w:noProof/>
              </w:rPr>
            </w:r>
          </w:ins>
          <w:r>
            <w:rPr>
              <w:noProof/>
            </w:rPr>
            <w:fldChar w:fldCharType="separate"/>
          </w:r>
          <w:r w:rsidR="00CE0162" w:rsidRPr="00F91FBD">
            <w:rPr>
              <w:rStyle w:val="Hipervnculo"/>
              <w:noProof/>
            </w:rPr>
            <w:t>1.</w:t>
          </w:r>
          <w:r w:rsidR="00CE0162">
            <w:rPr>
              <w:rFonts w:eastAsiaTheme="minorEastAsia"/>
              <w:smallCaps w:val="0"/>
              <w:noProof/>
              <w:sz w:val="22"/>
              <w:szCs w:val="22"/>
              <w:lang w:eastAsia="es-ES"/>
            </w:rPr>
            <w:tab/>
          </w:r>
          <w:r w:rsidR="00CE0162" w:rsidRPr="00F91FBD">
            <w:rPr>
              <w:rStyle w:val="Hipervnculo"/>
              <w:noProof/>
            </w:rPr>
            <w:t>Zona izquierda: Viewport</w:t>
          </w:r>
          <w:r w:rsidR="00CE0162">
            <w:rPr>
              <w:noProof/>
              <w:webHidden/>
            </w:rPr>
            <w:tab/>
          </w:r>
          <w:r w:rsidR="00CE0162">
            <w:rPr>
              <w:noProof/>
              <w:webHidden/>
            </w:rPr>
            <w:fldChar w:fldCharType="begin"/>
          </w:r>
          <w:r w:rsidR="00CE0162">
            <w:rPr>
              <w:noProof/>
              <w:webHidden/>
            </w:rPr>
            <w:instrText xml:space="preserve"> PAGEREF _Toc510215741 \h </w:instrText>
          </w:r>
          <w:r w:rsidR="00CE0162">
            <w:rPr>
              <w:noProof/>
              <w:webHidden/>
            </w:rPr>
          </w:r>
          <w:r w:rsidR="00CE0162">
            <w:rPr>
              <w:noProof/>
              <w:webHidden/>
            </w:rPr>
            <w:fldChar w:fldCharType="separate"/>
          </w:r>
          <w:ins w:id="137" w:author="David Vacas Miguel" w:date="2018-04-19T01:31:00Z">
            <w:r w:rsidR="007937C0">
              <w:rPr>
                <w:noProof/>
                <w:webHidden/>
              </w:rPr>
              <w:t>34</w:t>
            </w:r>
          </w:ins>
          <w:del w:id="138" w:author="David Vacas Miguel" w:date="2018-04-19T01:14:00Z">
            <w:r w:rsidR="00CE0162" w:rsidDel="008606BE">
              <w:rPr>
                <w:noProof/>
                <w:webHidden/>
              </w:rPr>
              <w:delText>29</w:delText>
            </w:r>
          </w:del>
          <w:r w:rsidR="00CE0162">
            <w:rPr>
              <w:noProof/>
              <w:webHidden/>
            </w:rPr>
            <w:fldChar w:fldCharType="end"/>
          </w:r>
          <w:r>
            <w:rPr>
              <w:noProof/>
            </w:rPr>
            <w:fldChar w:fldCharType="end"/>
          </w:r>
        </w:p>
        <w:p w14:paraId="0D3D524B" w14:textId="4067B7EA" w:rsidR="00CE0162" w:rsidRDefault="00376976">
          <w:pPr>
            <w:pStyle w:val="TDC2"/>
            <w:tabs>
              <w:tab w:val="left" w:pos="660"/>
              <w:tab w:val="right" w:leader="dot" w:pos="9060"/>
            </w:tabs>
            <w:rPr>
              <w:rFonts w:eastAsiaTheme="minorEastAsia"/>
              <w:smallCaps w:val="0"/>
              <w:noProof/>
              <w:sz w:val="22"/>
              <w:szCs w:val="22"/>
              <w:lang w:eastAsia="es-ES"/>
            </w:rPr>
          </w:pPr>
          <w:r>
            <w:rPr>
              <w:noProof/>
            </w:rPr>
            <w:fldChar w:fldCharType="begin"/>
          </w:r>
          <w:r>
            <w:rPr>
              <w:noProof/>
            </w:rPr>
            <w:instrText xml:space="preserve"> HYPERLINK \l "_Toc510215742" </w:instrText>
          </w:r>
          <w:ins w:id="139" w:author="David Vacas Miguel" w:date="2018-04-19T01:14:00Z">
            <w:r w:rsidR="008606BE">
              <w:rPr>
                <w:noProof/>
              </w:rPr>
            </w:r>
          </w:ins>
          <w:r>
            <w:rPr>
              <w:noProof/>
            </w:rPr>
            <w:fldChar w:fldCharType="separate"/>
          </w:r>
          <w:r w:rsidR="00CE0162" w:rsidRPr="00F91FBD">
            <w:rPr>
              <w:rStyle w:val="Hipervnculo"/>
              <w:noProof/>
            </w:rPr>
            <w:t>2.</w:t>
          </w:r>
          <w:r w:rsidR="00CE0162">
            <w:rPr>
              <w:rFonts w:eastAsiaTheme="minorEastAsia"/>
              <w:smallCaps w:val="0"/>
              <w:noProof/>
              <w:sz w:val="22"/>
              <w:szCs w:val="22"/>
              <w:lang w:eastAsia="es-ES"/>
            </w:rPr>
            <w:tab/>
          </w:r>
          <w:r w:rsidR="00CE0162" w:rsidRPr="00F91FBD">
            <w:rPr>
              <w:rStyle w:val="Hipervnculo"/>
              <w:noProof/>
            </w:rPr>
            <w:t>Zona derecha: Campos de entrada de datos</w:t>
          </w:r>
          <w:r w:rsidR="00CE0162">
            <w:rPr>
              <w:noProof/>
              <w:webHidden/>
            </w:rPr>
            <w:tab/>
          </w:r>
          <w:r w:rsidR="00CE0162">
            <w:rPr>
              <w:noProof/>
              <w:webHidden/>
            </w:rPr>
            <w:fldChar w:fldCharType="begin"/>
          </w:r>
          <w:r w:rsidR="00CE0162">
            <w:rPr>
              <w:noProof/>
              <w:webHidden/>
            </w:rPr>
            <w:instrText xml:space="preserve"> PAGEREF _Toc510215742 \h </w:instrText>
          </w:r>
          <w:r w:rsidR="00CE0162">
            <w:rPr>
              <w:noProof/>
              <w:webHidden/>
            </w:rPr>
          </w:r>
          <w:r w:rsidR="00CE0162">
            <w:rPr>
              <w:noProof/>
              <w:webHidden/>
            </w:rPr>
            <w:fldChar w:fldCharType="separate"/>
          </w:r>
          <w:ins w:id="140" w:author="David Vacas Miguel" w:date="2018-04-19T01:31:00Z">
            <w:r w:rsidR="007937C0">
              <w:rPr>
                <w:noProof/>
                <w:webHidden/>
              </w:rPr>
              <w:t>37</w:t>
            </w:r>
          </w:ins>
          <w:del w:id="141" w:author="David Vacas Miguel" w:date="2018-04-19T01:14:00Z">
            <w:r w:rsidR="00CE0162" w:rsidDel="008606BE">
              <w:rPr>
                <w:noProof/>
                <w:webHidden/>
              </w:rPr>
              <w:delText>32</w:delText>
            </w:r>
          </w:del>
          <w:r w:rsidR="00CE0162">
            <w:rPr>
              <w:noProof/>
              <w:webHidden/>
            </w:rPr>
            <w:fldChar w:fldCharType="end"/>
          </w:r>
          <w:r>
            <w:rPr>
              <w:noProof/>
            </w:rPr>
            <w:fldChar w:fldCharType="end"/>
          </w:r>
        </w:p>
        <w:p w14:paraId="048ACD02" w14:textId="421DA70F" w:rsidR="00CE0162" w:rsidRDefault="00376976">
          <w:pPr>
            <w:pStyle w:val="TDC2"/>
            <w:tabs>
              <w:tab w:val="left" w:pos="660"/>
              <w:tab w:val="right" w:leader="dot" w:pos="9060"/>
            </w:tabs>
            <w:rPr>
              <w:rFonts w:eastAsiaTheme="minorEastAsia"/>
              <w:smallCaps w:val="0"/>
              <w:noProof/>
              <w:sz w:val="22"/>
              <w:szCs w:val="22"/>
              <w:lang w:eastAsia="es-ES"/>
            </w:rPr>
          </w:pPr>
          <w:r>
            <w:rPr>
              <w:noProof/>
            </w:rPr>
            <w:fldChar w:fldCharType="begin"/>
          </w:r>
          <w:r>
            <w:rPr>
              <w:noProof/>
            </w:rPr>
            <w:instrText xml:space="preserve"> HYPERLINK \l "_Toc510215743" </w:instrText>
          </w:r>
          <w:ins w:id="142" w:author="David Vacas Miguel" w:date="2018-04-19T01:14:00Z">
            <w:r w:rsidR="008606BE">
              <w:rPr>
                <w:noProof/>
              </w:rPr>
            </w:r>
          </w:ins>
          <w:r>
            <w:rPr>
              <w:noProof/>
            </w:rPr>
            <w:fldChar w:fldCharType="separate"/>
          </w:r>
          <w:r w:rsidR="00CE0162" w:rsidRPr="00F91FBD">
            <w:rPr>
              <w:rStyle w:val="Hipervnculo"/>
              <w:noProof/>
            </w:rPr>
            <w:t>3.</w:t>
          </w:r>
          <w:r w:rsidR="00CE0162">
            <w:rPr>
              <w:rFonts w:eastAsiaTheme="minorEastAsia"/>
              <w:smallCaps w:val="0"/>
              <w:noProof/>
              <w:sz w:val="22"/>
              <w:szCs w:val="22"/>
              <w:lang w:eastAsia="es-ES"/>
            </w:rPr>
            <w:tab/>
          </w:r>
          <w:r w:rsidR="00CE0162" w:rsidRPr="00F91FBD">
            <w:rPr>
              <w:rStyle w:val="Hipervnculo"/>
              <w:noProof/>
            </w:rPr>
            <w:t>Casos de uso</w:t>
          </w:r>
          <w:r w:rsidR="00CE0162">
            <w:rPr>
              <w:noProof/>
              <w:webHidden/>
            </w:rPr>
            <w:tab/>
          </w:r>
          <w:r w:rsidR="00CE0162">
            <w:rPr>
              <w:noProof/>
              <w:webHidden/>
            </w:rPr>
            <w:fldChar w:fldCharType="begin"/>
          </w:r>
          <w:r w:rsidR="00CE0162">
            <w:rPr>
              <w:noProof/>
              <w:webHidden/>
            </w:rPr>
            <w:instrText xml:space="preserve"> PAGEREF _Toc510215743 \h </w:instrText>
          </w:r>
          <w:r w:rsidR="00CE0162">
            <w:rPr>
              <w:noProof/>
              <w:webHidden/>
            </w:rPr>
          </w:r>
          <w:r w:rsidR="00CE0162">
            <w:rPr>
              <w:noProof/>
              <w:webHidden/>
            </w:rPr>
            <w:fldChar w:fldCharType="separate"/>
          </w:r>
          <w:ins w:id="143" w:author="David Vacas Miguel" w:date="2018-04-19T01:31:00Z">
            <w:r w:rsidR="007937C0">
              <w:rPr>
                <w:noProof/>
                <w:webHidden/>
              </w:rPr>
              <w:t>41</w:t>
            </w:r>
          </w:ins>
          <w:del w:id="144" w:author="David Vacas Miguel" w:date="2018-04-19T01:14:00Z">
            <w:r w:rsidR="00CE0162" w:rsidDel="008606BE">
              <w:rPr>
                <w:noProof/>
                <w:webHidden/>
              </w:rPr>
              <w:delText>36</w:delText>
            </w:r>
          </w:del>
          <w:r w:rsidR="00CE0162">
            <w:rPr>
              <w:noProof/>
              <w:webHidden/>
            </w:rPr>
            <w:fldChar w:fldCharType="end"/>
          </w:r>
          <w:r>
            <w:rPr>
              <w:noProof/>
            </w:rPr>
            <w:fldChar w:fldCharType="end"/>
          </w:r>
        </w:p>
        <w:p w14:paraId="5BE77D52" w14:textId="15024F5E" w:rsidR="00CE0162" w:rsidRDefault="00376976">
          <w:pPr>
            <w:pStyle w:val="TDC1"/>
            <w:tabs>
              <w:tab w:val="right" w:leader="dot" w:pos="9060"/>
            </w:tabs>
            <w:rPr>
              <w:rFonts w:asciiTheme="minorHAnsi" w:eastAsiaTheme="minorEastAsia" w:hAnsiTheme="minorHAnsi"/>
              <w:b w:val="0"/>
              <w:bCs w:val="0"/>
              <w:caps w:val="0"/>
              <w:noProof/>
              <w:sz w:val="22"/>
              <w:szCs w:val="22"/>
              <w:lang w:eastAsia="es-ES"/>
            </w:rPr>
          </w:pPr>
          <w:r>
            <w:rPr>
              <w:noProof/>
            </w:rPr>
            <w:fldChar w:fldCharType="begin"/>
          </w:r>
          <w:r>
            <w:rPr>
              <w:noProof/>
            </w:rPr>
            <w:instrText xml:space="preserve"> HYPERLINK \l "_Toc510215744" </w:instrText>
          </w:r>
          <w:ins w:id="145" w:author="David Vacas Miguel" w:date="2018-04-19T01:14:00Z">
            <w:r w:rsidR="008606BE">
              <w:rPr>
                <w:noProof/>
              </w:rPr>
            </w:r>
          </w:ins>
          <w:r>
            <w:rPr>
              <w:noProof/>
            </w:rPr>
            <w:fldChar w:fldCharType="separate"/>
          </w:r>
          <w:r w:rsidR="00CE0162" w:rsidRPr="00F91FBD">
            <w:rPr>
              <w:rStyle w:val="Hipervnculo"/>
              <w:noProof/>
            </w:rPr>
            <w:t>Conclusiones</w:t>
          </w:r>
          <w:r w:rsidR="00CE0162">
            <w:rPr>
              <w:noProof/>
              <w:webHidden/>
            </w:rPr>
            <w:tab/>
          </w:r>
          <w:r w:rsidR="00CE0162">
            <w:rPr>
              <w:noProof/>
              <w:webHidden/>
            </w:rPr>
            <w:fldChar w:fldCharType="begin"/>
          </w:r>
          <w:r w:rsidR="00CE0162">
            <w:rPr>
              <w:noProof/>
              <w:webHidden/>
            </w:rPr>
            <w:instrText xml:space="preserve"> PAGEREF _Toc510215744 \h </w:instrText>
          </w:r>
          <w:r w:rsidR="00CE0162">
            <w:rPr>
              <w:noProof/>
              <w:webHidden/>
            </w:rPr>
          </w:r>
          <w:r w:rsidR="00CE0162">
            <w:rPr>
              <w:noProof/>
              <w:webHidden/>
            </w:rPr>
            <w:fldChar w:fldCharType="separate"/>
          </w:r>
          <w:ins w:id="146" w:author="David Vacas Miguel" w:date="2018-04-19T01:31:00Z">
            <w:r w:rsidR="007937C0">
              <w:rPr>
                <w:noProof/>
                <w:webHidden/>
              </w:rPr>
              <w:t>44</w:t>
            </w:r>
          </w:ins>
          <w:del w:id="147" w:author="David Vacas Miguel" w:date="2018-04-19T01:14:00Z">
            <w:r w:rsidR="00CE0162" w:rsidDel="008606BE">
              <w:rPr>
                <w:noProof/>
                <w:webHidden/>
              </w:rPr>
              <w:delText>39</w:delText>
            </w:r>
          </w:del>
          <w:r w:rsidR="00CE0162">
            <w:rPr>
              <w:noProof/>
              <w:webHidden/>
            </w:rPr>
            <w:fldChar w:fldCharType="end"/>
          </w:r>
          <w:r>
            <w:rPr>
              <w:noProof/>
            </w:rPr>
            <w:fldChar w:fldCharType="end"/>
          </w:r>
        </w:p>
        <w:p w14:paraId="5ABFAA73" w14:textId="1206D5BB" w:rsidR="00CE0162" w:rsidRDefault="00376976">
          <w:pPr>
            <w:pStyle w:val="TDC1"/>
            <w:tabs>
              <w:tab w:val="right" w:leader="dot" w:pos="9060"/>
            </w:tabs>
            <w:rPr>
              <w:rFonts w:asciiTheme="minorHAnsi" w:eastAsiaTheme="minorEastAsia" w:hAnsiTheme="minorHAnsi"/>
              <w:b w:val="0"/>
              <w:bCs w:val="0"/>
              <w:caps w:val="0"/>
              <w:noProof/>
              <w:sz w:val="22"/>
              <w:szCs w:val="22"/>
              <w:lang w:eastAsia="es-ES"/>
            </w:rPr>
          </w:pPr>
          <w:r>
            <w:rPr>
              <w:noProof/>
            </w:rPr>
            <w:fldChar w:fldCharType="begin"/>
          </w:r>
          <w:r>
            <w:rPr>
              <w:noProof/>
            </w:rPr>
            <w:instrText xml:space="preserve"> HYPERLINK \l "_Toc510215745" </w:instrText>
          </w:r>
          <w:ins w:id="148" w:author="David Vacas Miguel" w:date="2018-04-19T01:14:00Z">
            <w:r w:rsidR="008606BE">
              <w:rPr>
                <w:noProof/>
              </w:rPr>
            </w:r>
          </w:ins>
          <w:r>
            <w:rPr>
              <w:noProof/>
            </w:rPr>
            <w:fldChar w:fldCharType="separate"/>
          </w:r>
          <w:r w:rsidR="00CE0162" w:rsidRPr="00F91FBD">
            <w:rPr>
              <w:rStyle w:val="Hipervnculo"/>
              <w:noProof/>
            </w:rPr>
            <w:t>Bibliografía</w:t>
          </w:r>
          <w:r w:rsidR="00CE0162">
            <w:rPr>
              <w:noProof/>
              <w:webHidden/>
            </w:rPr>
            <w:tab/>
          </w:r>
          <w:r w:rsidR="00CE0162">
            <w:rPr>
              <w:noProof/>
              <w:webHidden/>
            </w:rPr>
            <w:fldChar w:fldCharType="begin"/>
          </w:r>
          <w:r w:rsidR="00CE0162">
            <w:rPr>
              <w:noProof/>
              <w:webHidden/>
            </w:rPr>
            <w:instrText xml:space="preserve"> PAGEREF _Toc510215745 \h </w:instrText>
          </w:r>
          <w:r w:rsidR="00CE0162">
            <w:rPr>
              <w:noProof/>
              <w:webHidden/>
            </w:rPr>
          </w:r>
          <w:r w:rsidR="00CE0162">
            <w:rPr>
              <w:noProof/>
              <w:webHidden/>
            </w:rPr>
            <w:fldChar w:fldCharType="separate"/>
          </w:r>
          <w:ins w:id="149" w:author="David Vacas Miguel" w:date="2018-04-19T01:31:00Z">
            <w:r w:rsidR="007937C0">
              <w:rPr>
                <w:noProof/>
                <w:webHidden/>
              </w:rPr>
              <w:t>45</w:t>
            </w:r>
          </w:ins>
          <w:del w:id="150" w:author="David Vacas Miguel" w:date="2018-04-19T01:14:00Z">
            <w:r w:rsidR="00CE0162" w:rsidDel="008606BE">
              <w:rPr>
                <w:noProof/>
                <w:webHidden/>
              </w:rPr>
              <w:delText>40</w:delText>
            </w:r>
          </w:del>
          <w:r w:rsidR="00CE0162">
            <w:rPr>
              <w:noProof/>
              <w:webHidden/>
            </w:rPr>
            <w:fldChar w:fldCharType="end"/>
          </w:r>
          <w:r>
            <w:rPr>
              <w:noProof/>
            </w:rPr>
            <w:fldChar w:fldCharType="end"/>
          </w:r>
        </w:p>
        <w:p w14:paraId="05FADAB1" w14:textId="77777777" w:rsidR="003E7F06" w:rsidRPr="001411C5" w:rsidRDefault="00E412F2" w:rsidP="008D373D">
          <w:pPr>
            <w:spacing w:line="360" w:lineRule="auto"/>
            <w:jc w:val="both"/>
            <w:rPr>
              <w:rFonts w:ascii="Arial" w:hAnsi="Arial" w:cs="Arial"/>
            </w:rPr>
          </w:pPr>
          <w:r>
            <w:rPr>
              <w:rFonts w:ascii="Arial" w:hAnsi="Arial" w:cs="Arial"/>
              <w:sz w:val="24"/>
              <w:szCs w:val="20"/>
            </w:rPr>
            <w:fldChar w:fldCharType="end"/>
          </w:r>
        </w:p>
      </w:sdtContent>
    </w:sdt>
    <w:p w14:paraId="03A474C6" w14:textId="77777777" w:rsidR="003E7F06" w:rsidRDefault="003A3898" w:rsidP="003278DE">
      <w:pPr>
        <w:ind w:left="1416" w:hanging="1416"/>
        <w:rPr>
          <w:rFonts w:ascii="Times New Roman" w:hAnsi="Times New Roman" w:cs="Times New Roman"/>
          <w:sz w:val="24"/>
        </w:rPr>
      </w:pPr>
      <w:r>
        <w:rPr>
          <w:rFonts w:ascii="Times New Roman" w:hAnsi="Times New Roman" w:cs="Times New Roman"/>
          <w:sz w:val="24"/>
        </w:rPr>
        <w:br w:type="page"/>
      </w:r>
    </w:p>
    <w:p w14:paraId="57207372" w14:textId="77777777" w:rsidR="00BC3217" w:rsidRDefault="00BC3217" w:rsidP="00BC3217">
      <w:pPr>
        <w:pStyle w:val="TituloTFG"/>
      </w:pPr>
      <w:bookmarkStart w:id="151" w:name="_Toc510215723"/>
      <w:r>
        <w:lastRenderedPageBreak/>
        <w:t>Agradecimientos</w:t>
      </w:r>
      <w:bookmarkEnd w:id="151"/>
    </w:p>
    <w:p w14:paraId="12F9BA01" w14:textId="77777777" w:rsidR="008E7C45" w:rsidDel="00CB0DFB" w:rsidRDefault="008E7C45" w:rsidP="008E7C45">
      <w:pPr>
        <w:pStyle w:val="LetranormalTFG"/>
        <w:rPr>
          <w:del w:id="152" w:author="Alberto Herrán González" w:date="2018-03-31T12:50:00Z"/>
        </w:rPr>
      </w:pPr>
    </w:p>
    <w:p w14:paraId="116166D2" w14:textId="77777777" w:rsidR="008E7C45" w:rsidRDefault="008E7C45" w:rsidP="008E7C45">
      <w:pPr>
        <w:pStyle w:val="LetranormalTFG"/>
      </w:pPr>
      <w:r>
        <w:t>Me gustaría agradecer a la universidad por el conocimiento recibido y en especial a mi tutor, Alberto Herrán, por su ayuda y apoyo durante el desarrollo del proyecto.</w:t>
      </w:r>
    </w:p>
    <w:p w14:paraId="60B25171" w14:textId="77777777" w:rsidR="00BC3217" w:rsidRDefault="00BC3217">
      <w:pPr>
        <w:rPr>
          <w:rFonts w:ascii="Arial" w:eastAsiaTheme="majorEastAsia" w:hAnsi="Arial" w:cstheme="majorBidi"/>
          <w:b/>
          <w:sz w:val="40"/>
          <w:szCs w:val="32"/>
        </w:rPr>
      </w:pPr>
      <w:r>
        <w:br w:type="page"/>
      </w:r>
    </w:p>
    <w:p w14:paraId="33EB3D02" w14:textId="77777777" w:rsidR="00BC3217" w:rsidRDefault="00BC3217" w:rsidP="00BC3217">
      <w:pPr>
        <w:pStyle w:val="TituloTFG"/>
      </w:pPr>
      <w:bookmarkStart w:id="153" w:name="_Toc510215724"/>
      <w:r>
        <w:lastRenderedPageBreak/>
        <w:t>Resumen</w:t>
      </w:r>
      <w:bookmarkEnd w:id="153"/>
    </w:p>
    <w:p w14:paraId="62905136" w14:textId="77777777" w:rsidR="00CB554E" w:rsidDel="00CB0DFB" w:rsidRDefault="00CB554E" w:rsidP="00CB554E">
      <w:pPr>
        <w:pStyle w:val="LetranormalTFG"/>
        <w:rPr>
          <w:del w:id="154" w:author="Alberto Herrán González" w:date="2018-03-31T12:50:00Z"/>
        </w:rPr>
      </w:pPr>
    </w:p>
    <w:p w14:paraId="55887C80" w14:textId="77777777" w:rsidR="00CB554E" w:rsidRDefault="00CB554E" w:rsidP="00CB554E">
      <w:pPr>
        <w:pStyle w:val="LetranormalTFG"/>
      </w:pPr>
      <w:r>
        <w:t>En este TFG se ha d</w:t>
      </w:r>
      <w:r w:rsidRPr="00AB4922">
        <w:t>esarrolla</w:t>
      </w:r>
      <w:r>
        <w:t>do</w:t>
      </w:r>
      <w:r w:rsidRPr="00AB4922">
        <w:t xml:space="preserve"> una aplicación </w:t>
      </w:r>
      <w:r>
        <w:t>con la que poder</w:t>
      </w:r>
      <w:r w:rsidRPr="00AB4922">
        <w:t xml:space="preserve"> visualizar </w:t>
      </w:r>
      <w:r>
        <w:t xml:space="preserve">el funcionamiento de </w:t>
      </w:r>
      <w:r w:rsidRPr="00AB4922">
        <w:t>un robot móvil con direccionamiento diferencial</w:t>
      </w:r>
      <w:r>
        <w:t xml:space="preserve"> cuando trata de seguir un recorrido marcado por una línea negra sobre un fondo blanco.</w:t>
      </w:r>
    </w:p>
    <w:p w14:paraId="701D2C50" w14:textId="77777777" w:rsidR="00CB554E" w:rsidRDefault="00CB554E" w:rsidP="00CB554E">
      <w:pPr>
        <w:pStyle w:val="LetranormalTFG"/>
      </w:pPr>
      <w:r>
        <w:t xml:space="preserve">Para ello, se ha comenzado estudiando la mecánica de tal sistema a través de las ecuaciones que relacionan el giro de los motores con la posición y orientación del mismo. A continuación se ha analizado el entorno tecnológico que </w:t>
      </w:r>
      <w:r w:rsidR="006E7AC2">
        <w:t xml:space="preserve">ha sido </w:t>
      </w:r>
      <w:r>
        <w:t xml:space="preserve">utilizado, habiéndose elegido  Qt y OpenGL para la </w:t>
      </w:r>
      <w:r w:rsidR="006E7AC2">
        <w:t>interacción y simulación</w:t>
      </w:r>
      <w:r>
        <w:t>.  Posteriormente se ha realizado la implementación de la simulación y la interacción con el usuario final. Finalmente, se han implementado opciones para la mejora de la aplicación.</w:t>
      </w:r>
    </w:p>
    <w:p w14:paraId="2A39F5E5" w14:textId="77777777" w:rsidR="00BC3217" w:rsidRDefault="00BC3217">
      <w:pPr>
        <w:rPr>
          <w:rFonts w:ascii="Arial" w:eastAsiaTheme="majorEastAsia" w:hAnsi="Arial" w:cstheme="majorBidi"/>
          <w:b/>
          <w:sz w:val="40"/>
          <w:szCs w:val="32"/>
        </w:rPr>
      </w:pPr>
      <w:r>
        <w:br w:type="page"/>
      </w:r>
    </w:p>
    <w:p w14:paraId="0C9B1D59" w14:textId="77777777" w:rsidR="00BC3217" w:rsidRDefault="00BC3217" w:rsidP="00BC3217">
      <w:pPr>
        <w:pStyle w:val="TituloTFG"/>
      </w:pPr>
      <w:bookmarkStart w:id="155" w:name="_Toc510215725"/>
      <w:r>
        <w:lastRenderedPageBreak/>
        <w:t>Capítulo 1 Introducción</w:t>
      </w:r>
      <w:bookmarkEnd w:id="155"/>
    </w:p>
    <w:p w14:paraId="35C199ED" w14:textId="77777777" w:rsidR="00BC3217" w:rsidRDefault="00BC3217" w:rsidP="006425E3">
      <w:pPr>
        <w:pStyle w:val="TFGtitulo2"/>
        <w:numPr>
          <w:ilvl w:val="0"/>
          <w:numId w:val="12"/>
        </w:numPr>
        <w:ind w:left="426" w:hanging="426"/>
      </w:pPr>
      <w:bookmarkStart w:id="156" w:name="_Toc510215726"/>
      <w:r>
        <w:t>Motivación</w:t>
      </w:r>
      <w:bookmarkEnd w:id="156"/>
    </w:p>
    <w:p w14:paraId="5F3AF495" w14:textId="77777777" w:rsidR="00932531" w:rsidDel="006425E3" w:rsidRDefault="00932531">
      <w:pPr>
        <w:rPr>
          <w:del w:id="157" w:author="Alberto Herrán González" w:date="2018-03-31T12:48:00Z"/>
        </w:rPr>
      </w:pPr>
    </w:p>
    <w:p w14:paraId="73C5F003" w14:textId="77777777" w:rsidR="00932531" w:rsidRDefault="00932531" w:rsidP="00932531">
      <w:pPr>
        <w:pStyle w:val="LetranormalTFG"/>
      </w:pPr>
      <w:r>
        <w:t xml:space="preserve">Este trabajo nace motivado por un intento de mejorar una de las herramientas </w:t>
      </w:r>
      <w:ins w:id="158" w:author="Alberto Herrán González" w:date="2018-03-31T12:46:00Z">
        <w:r w:rsidR="006425E3">
          <w:t xml:space="preserve">que se utilizaban </w:t>
        </w:r>
      </w:ins>
      <w:del w:id="159" w:author="Alberto Herrán González" w:date="2018-03-31T12:46:00Z">
        <w:r w:rsidDel="006425E3">
          <w:delText xml:space="preserve">utilizadas </w:delText>
        </w:r>
      </w:del>
      <w:r>
        <w:t xml:space="preserve">en la </w:t>
      </w:r>
      <w:ins w:id="160" w:author="Alberto Herrán González" w:date="2018-03-31T12:46:00Z">
        <w:r w:rsidR="006425E3">
          <w:t xml:space="preserve">antigua </w:t>
        </w:r>
      </w:ins>
      <w:r>
        <w:t>asignatura “Robótica” de la titulación “Ingeniería Técnica en Informática de Sistemas” impartida en el antiguo Centro de Estudios Superiores Felipe Segundo, que actualmente constituye el Campus de Aranjuez de la Universidad Rey Juan Carlos.</w:t>
      </w:r>
    </w:p>
    <w:p w14:paraId="0B9594E9" w14:textId="77777777" w:rsidR="00932531" w:rsidRDefault="00932531" w:rsidP="00932531">
      <w:pPr>
        <w:pStyle w:val="LetranormalTFG"/>
      </w:pPr>
      <w:r>
        <w:t>En esta asignatura los alumnos, en grupos, debían realizar robots de distintos tipos: sigue líneas, velocistas, etc. Al final del curso el profesor realizaba un circuito y se usaban los robots que se habían construido para ver cuál era el más rápido, creando así una competición de robots entre los alumnos. El tiempo en el que el robot realizaba el circuito venía dado por las medidas que los alumnos utiliza</w:t>
      </w:r>
      <w:r w:rsidR="00734822">
        <w:t>sen</w:t>
      </w:r>
      <w:r>
        <w:t xml:space="preserve"> a la hora de construir el mismo, por ejemplo un robot con una separación de sensores mayor</w:t>
      </w:r>
      <w:r w:rsidR="00734822">
        <w:t xml:space="preserve"> realiza</w:t>
      </w:r>
      <w:r>
        <w:t xml:space="preserve"> menos giros pero </w:t>
      </w:r>
      <w:r w:rsidR="00734822">
        <w:t>de mayor amplitud</w:t>
      </w:r>
      <w:r>
        <w:t xml:space="preserve"> sin embargo un robot co</w:t>
      </w:r>
      <w:r w:rsidR="00734822">
        <w:t>n una separación menor realiza</w:t>
      </w:r>
      <w:r>
        <w:t xml:space="preserve"> más giros pero de menor magnitud y esto junto c</w:t>
      </w:r>
      <w:r w:rsidR="00734822">
        <w:t>on los demás parámetros influye</w:t>
      </w:r>
      <w:r>
        <w:t xml:space="preserve"> en la velocidad para realizar el circuito.</w:t>
      </w:r>
    </w:p>
    <w:p w14:paraId="047E5ED4" w14:textId="77777777" w:rsidR="00932531" w:rsidRDefault="00932531" w:rsidP="00932531">
      <w:pPr>
        <w:pStyle w:val="LetranormalTFG"/>
      </w:pPr>
      <w:r w:rsidRPr="008867AE">
        <w:t xml:space="preserve">El objetivo de este proyecto es desarrollar una aplicación que permita simular y visualizar la dinámica de </w:t>
      </w:r>
      <w:r>
        <w:t>este</w:t>
      </w:r>
      <w:r w:rsidRPr="008867AE">
        <w:t xml:space="preserve"> robot móvil con di</w:t>
      </w:r>
      <w:r>
        <w:t xml:space="preserve">reccionamiento diferencial. La </w:t>
      </w:r>
      <w:r w:rsidRPr="008867AE">
        <w:t xml:space="preserve">aplicación servirá de banco de pruebas con el </w:t>
      </w:r>
      <w:r>
        <w:t xml:space="preserve">que analizar el comportamiento </w:t>
      </w:r>
      <w:r w:rsidRPr="008867AE">
        <w:t>del robot sigue líneas</w:t>
      </w:r>
      <w:r>
        <w:t xml:space="preserve"> antes de su construcción real.</w:t>
      </w:r>
    </w:p>
    <w:p w14:paraId="7F08969F" w14:textId="77777777" w:rsidR="00932531" w:rsidRDefault="00734822" w:rsidP="00932531">
      <w:pPr>
        <w:pStyle w:val="LetranormalTFG"/>
      </w:pPr>
      <w:r>
        <w:t>Como se ha mencionado anteriormente, a</w:t>
      </w:r>
      <w:r w:rsidR="00932531" w:rsidRPr="008867AE">
        <w:t xml:space="preserve">ctualmente se dispone de un desarrollo previo </w:t>
      </w:r>
      <w:r w:rsidR="00932531">
        <w:t>en MATLAB-</w:t>
      </w:r>
      <w:proofErr w:type="spellStart"/>
      <w:r w:rsidR="00932531">
        <w:t>Simulink</w:t>
      </w:r>
      <w:proofErr w:type="spellEnd"/>
      <w:r w:rsidR="00932531">
        <w:t>, ver figura 1 y figura 2.</w:t>
      </w:r>
    </w:p>
    <w:p w14:paraId="07874707" w14:textId="77777777" w:rsidR="00932531" w:rsidRDefault="00932531">
      <w:pPr>
        <w:pStyle w:val="LetranormalTFG"/>
        <w:spacing w:before="100" w:beforeAutospacing="1" w:after="120"/>
        <w:jc w:val="center"/>
        <w:pPrChange w:id="161" w:author="Alberto Herrán González" w:date="2018-03-31T12:49:00Z">
          <w:pPr>
            <w:pStyle w:val="LetranormalTFG"/>
          </w:pPr>
        </w:pPrChange>
      </w:pPr>
      <w:r>
        <w:rPr>
          <w:noProof/>
          <w:lang w:eastAsia="es-ES"/>
        </w:rPr>
        <w:drawing>
          <wp:inline distT="0" distB="0" distL="0" distR="0" wp14:anchorId="132E8A12" wp14:editId="7B73975F">
            <wp:extent cx="4305600" cy="1951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600" cy="1951200"/>
                    </a:xfrm>
                    <a:prstGeom prst="rect">
                      <a:avLst/>
                    </a:prstGeom>
                  </pic:spPr>
                </pic:pic>
              </a:graphicData>
            </a:graphic>
          </wp:inline>
        </w:drawing>
      </w:r>
    </w:p>
    <w:p w14:paraId="6BBC955B" w14:textId="77777777" w:rsidR="00932531" w:rsidRPr="006425E3" w:rsidRDefault="00932531">
      <w:pPr>
        <w:pStyle w:val="LetranormalTFG"/>
        <w:spacing w:after="120"/>
        <w:ind w:left="709" w:hanging="709"/>
        <w:jc w:val="center"/>
        <w:rPr>
          <w:sz w:val="20"/>
          <w:szCs w:val="20"/>
          <w:rPrChange w:id="162" w:author="Alberto Herrán González" w:date="2018-03-31T12:42:00Z">
            <w:rPr/>
          </w:rPrChange>
        </w:rPr>
        <w:pPrChange w:id="163" w:author="Alberto Herrán González" w:date="2018-03-31T12:50:00Z">
          <w:pPr>
            <w:pStyle w:val="LetranormalTFG"/>
            <w:ind w:left="708" w:hanging="708"/>
            <w:jc w:val="center"/>
          </w:pPr>
        </w:pPrChange>
      </w:pPr>
      <w:r w:rsidRPr="006425E3">
        <w:rPr>
          <w:b/>
          <w:sz w:val="20"/>
          <w:szCs w:val="20"/>
          <w:rPrChange w:id="164" w:author="Alberto Herrán González" w:date="2018-03-31T12:42:00Z">
            <w:rPr>
              <w:b/>
            </w:rPr>
          </w:rPrChange>
        </w:rPr>
        <w:t>Figura 1.</w:t>
      </w:r>
      <w:r w:rsidRPr="006425E3">
        <w:rPr>
          <w:sz w:val="20"/>
          <w:szCs w:val="20"/>
          <w:rPrChange w:id="165" w:author="Alberto Herrán González" w:date="2018-03-31T12:42:00Z">
            <w:rPr/>
          </w:rPrChange>
        </w:rPr>
        <w:t xml:space="preserve"> Modelo del desarrollo hecho en MATLAB-</w:t>
      </w:r>
      <w:proofErr w:type="spellStart"/>
      <w:r w:rsidRPr="006425E3">
        <w:rPr>
          <w:sz w:val="20"/>
          <w:szCs w:val="20"/>
          <w:rPrChange w:id="166" w:author="Alberto Herrán González" w:date="2018-03-31T12:42:00Z">
            <w:rPr/>
          </w:rPrChange>
        </w:rPr>
        <w:t>Simulink</w:t>
      </w:r>
      <w:proofErr w:type="spellEnd"/>
      <w:r w:rsidRPr="006425E3">
        <w:rPr>
          <w:sz w:val="20"/>
          <w:szCs w:val="20"/>
          <w:rPrChange w:id="167" w:author="Alberto Herrán González" w:date="2018-03-31T12:42:00Z">
            <w:rPr/>
          </w:rPrChange>
        </w:rPr>
        <w:t>.</w:t>
      </w:r>
    </w:p>
    <w:p w14:paraId="3CBABEA4" w14:textId="77777777" w:rsidR="00932531" w:rsidRDefault="00932531">
      <w:pPr>
        <w:pStyle w:val="LetranormalTFG"/>
        <w:spacing w:before="100" w:beforeAutospacing="1" w:after="120"/>
        <w:ind w:left="709" w:hanging="709"/>
        <w:jc w:val="center"/>
        <w:pPrChange w:id="168" w:author="Alberto Herrán González" w:date="2018-03-31T12:49:00Z">
          <w:pPr>
            <w:pStyle w:val="LetranormalTFG"/>
            <w:ind w:left="708" w:hanging="708"/>
            <w:jc w:val="center"/>
          </w:pPr>
        </w:pPrChange>
      </w:pPr>
      <w:r>
        <w:rPr>
          <w:noProof/>
          <w:lang w:eastAsia="es-ES"/>
        </w:rPr>
        <w:lastRenderedPageBreak/>
        <w:drawing>
          <wp:inline distT="0" distB="0" distL="0" distR="0" wp14:anchorId="1C83189E" wp14:editId="6C5417AC">
            <wp:extent cx="4410000" cy="4575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00" cy="4575600"/>
                    </a:xfrm>
                    <a:prstGeom prst="rect">
                      <a:avLst/>
                    </a:prstGeom>
                  </pic:spPr>
                </pic:pic>
              </a:graphicData>
            </a:graphic>
          </wp:inline>
        </w:drawing>
      </w:r>
    </w:p>
    <w:p w14:paraId="633079B6" w14:textId="77777777" w:rsidR="00932531" w:rsidRDefault="00932531">
      <w:pPr>
        <w:pStyle w:val="LetranormalTFG"/>
        <w:spacing w:after="100" w:afterAutospacing="1"/>
        <w:ind w:left="1418" w:hanging="1418"/>
        <w:jc w:val="center"/>
        <w:rPr>
          <w:ins w:id="169" w:author="Alberto Herrán González" w:date="2018-03-31T12:58:00Z"/>
          <w:sz w:val="20"/>
          <w:szCs w:val="20"/>
        </w:rPr>
        <w:pPrChange w:id="170" w:author="Alberto Herrán González" w:date="2018-03-31T12:58:00Z">
          <w:pPr>
            <w:pStyle w:val="LetranormalTFG"/>
            <w:ind w:left="1416" w:hanging="1416"/>
            <w:jc w:val="center"/>
          </w:pPr>
        </w:pPrChange>
      </w:pPr>
      <w:r w:rsidRPr="006425E3">
        <w:rPr>
          <w:b/>
          <w:sz w:val="20"/>
          <w:szCs w:val="20"/>
          <w:rPrChange w:id="171" w:author="Alberto Herrán González" w:date="2018-03-31T12:45:00Z">
            <w:rPr>
              <w:b/>
            </w:rPr>
          </w:rPrChange>
        </w:rPr>
        <w:t>Figura 2.</w:t>
      </w:r>
      <w:r w:rsidRPr="006425E3">
        <w:rPr>
          <w:sz w:val="20"/>
          <w:szCs w:val="20"/>
          <w:rPrChange w:id="172" w:author="Alberto Herrán González" w:date="2018-03-31T12:45:00Z">
            <w:rPr/>
          </w:rPrChange>
        </w:rPr>
        <w:t xml:space="preserve"> Vista de la simulación desarrollada en MATLAB-</w:t>
      </w:r>
      <w:proofErr w:type="spellStart"/>
      <w:r w:rsidRPr="006425E3">
        <w:rPr>
          <w:sz w:val="20"/>
          <w:szCs w:val="20"/>
          <w:rPrChange w:id="173" w:author="Alberto Herrán González" w:date="2018-03-31T12:45:00Z">
            <w:rPr/>
          </w:rPrChange>
        </w:rPr>
        <w:t>Simulink</w:t>
      </w:r>
      <w:proofErr w:type="spellEnd"/>
      <w:r w:rsidRPr="006425E3">
        <w:rPr>
          <w:sz w:val="20"/>
          <w:szCs w:val="20"/>
          <w:rPrChange w:id="174" w:author="Alberto Herrán González" w:date="2018-03-31T12:45:00Z">
            <w:rPr/>
          </w:rPrChange>
        </w:rPr>
        <w:t>.</w:t>
      </w:r>
    </w:p>
    <w:p w14:paraId="55BA16AE" w14:textId="77777777" w:rsidR="00CB0DFB" w:rsidRPr="006425E3" w:rsidDel="00CB0DFB" w:rsidRDefault="00CB0DFB" w:rsidP="00932531">
      <w:pPr>
        <w:pStyle w:val="LetranormalTFG"/>
        <w:ind w:left="1416" w:hanging="1416"/>
        <w:jc w:val="center"/>
        <w:rPr>
          <w:del w:id="175" w:author="Alberto Herrán González" w:date="2018-03-31T12:58:00Z"/>
          <w:sz w:val="20"/>
          <w:szCs w:val="20"/>
          <w:rPrChange w:id="176" w:author="Alberto Herrán González" w:date="2018-03-31T12:45:00Z">
            <w:rPr>
              <w:del w:id="177" w:author="Alberto Herrán González" w:date="2018-03-31T12:58:00Z"/>
            </w:rPr>
          </w:rPrChange>
        </w:rPr>
      </w:pPr>
    </w:p>
    <w:p w14:paraId="5F04E9B3" w14:textId="77777777" w:rsidR="00932531" w:rsidDel="00CB0DFB" w:rsidRDefault="00932531" w:rsidP="00932531">
      <w:pPr>
        <w:pStyle w:val="LetranormalTFG"/>
        <w:ind w:left="1416" w:hanging="1416"/>
        <w:jc w:val="center"/>
        <w:rPr>
          <w:del w:id="178" w:author="Alberto Herrán González" w:date="2018-03-31T12:51:00Z"/>
        </w:rPr>
      </w:pPr>
    </w:p>
    <w:p w14:paraId="5A8665B9" w14:textId="77777777" w:rsidR="00734822" w:rsidRDefault="00932531" w:rsidP="00932531">
      <w:pPr>
        <w:pStyle w:val="LetranormalTFG"/>
      </w:pPr>
      <w:r>
        <w:t xml:space="preserve">Sin embargo </w:t>
      </w:r>
      <w:r w:rsidR="00734822">
        <w:t xml:space="preserve">este </w:t>
      </w:r>
      <w:r>
        <w:t xml:space="preserve">tiene </w:t>
      </w:r>
      <w:r w:rsidR="00734822">
        <w:t>varios inconvenientes:</w:t>
      </w:r>
    </w:p>
    <w:p w14:paraId="70F9410C" w14:textId="77777777" w:rsidR="00734822" w:rsidRDefault="00734822">
      <w:pPr>
        <w:pStyle w:val="LetranormalTFG"/>
        <w:ind w:left="708"/>
        <w:pPrChange w:id="179" w:author="Alberto Herrán González" w:date="2018-03-31T12:45:00Z">
          <w:pPr>
            <w:pStyle w:val="LetranormalTFG"/>
          </w:pPr>
        </w:pPrChange>
      </w:pPr>
      <w:r>
        <w:t>a) Se debe</w:t>
      </w:r>
      <w:r w:rsidR="00932531" w:rsidRPr="008867AE">
        <w:t xml:space="preserve"> tener instalado </w:t>
      </w:r>
      <w:r w:rsidR="00932531">
        <w:t xml:space="preserve">dicho </w:t>
      </w:r>
      <w:r>
        <w:t>software</w:t>
      </w:r>
      <w:r w:rsidRPr="00734822">
        <w:t xml:space="preserve"> </w:t>
      </w:r>
      <w:r>
        <w:t>para su uso</w:t>
      </w:r>
      <w:r w:rsidR="0083306C">
        <w:t>.</w:t>
      </w:r>
    </w:p>
    <w:p w14:paraId="25415735" w14:textId="77777777" w:rsidR="00932531" w:rsidRDefault="00734822">
      <w:pPr>
        <w:pStyle w:val="LetranormalTFG"/>
        <w:ind w:left="708"/>
        <w:pPrChange w:id="180" w:author="Alberto Herrán González" w:date="2018-03-31T12:45:00Z">
          <w:pPr>
            <w:pStyle w:val="LetranormalTFG"/>
          </w:pPr>
        </w:pPrChange>
      </w:pPr>
      <w:r>
        <w:t>b) N</w:t>
      </w:r>
      <w:r w:rsidR="00932531" w:rsidRPr="008867AE">
        <w:t xml:space="preserve">o </w:t>
      </w:r>
      <w:r>
        <w:t xml:space="preserve">se </w:t>
      </w:r>
      <w:r w:rsidR="00932531" w:rsidRPr="008867AE">
        <w:t>permite cambiar los p</w:t>
      </w:r>
      <w:r w:rsidR="00932531">
        <w:t xml:space="preserve">arámetros del robot de una </w:t>
      </w:r>
      <w:r w:rsidR="00932531" w:rsidRPr="008867AE">
        <w:t>forma sencilla</w:t>
      </w:r>
      <w:r w:rsidR="00932531">
        <w:t>, estos parámetros se debían escribir en un vector cuya estructura debes conocer, como se puede ver en la figura 3</w:t>
      </w:r>
      <w:r w:rsidR="0083306C">
        <w:t>.</w:t>
      </w:r>
    </w:p>
    <w:p w14:paraId="56BB4AD1" w14:textId="77777777" w:rsidR="00932531" w:rsidDel="006425E3" w:rsidRDefault="00932531">
      <w:pPr>
        <w:pStyle w:val="LetranormalTFG"/>
        <w:ind w:left="708"/>
        <w:jc w:val="center"/>
        <w:rPr>
          <w:del w:id="181" w:author="Alberto Herrán González" w:date="2018-03-31T12:45:00Z"/>
          <w:noProof/>
          <w:lang w:eastAsia="es-ES"/>
        </w:rPr>
        <w:pPrChange w:id="182" w:author="Alberto Herrán González" w:date="2018-03-31T12:45:00Z">
          <w:pPr>
            <w:pStyle w:val="LetranormalTFG"/>
            <w:jc w:val="center"/>
          </w:pPr>
        </w:pPrChange>
      </w:pPr>
    </w:p>
    <w:p w14:paraId="6A322777" w14:textId="77777777" w:rsidR="00932531" w:rsidDel="006425E3" w:rsidRDefault="00932531">
      <w:pPr>
        <w:pStyle w:val="LetranormalTFG"/>
        <w:ind w:left="708"/>
        <w:jc w:val="center"/>
        <w:rPr>
          <w:del w:id="183" w:author="Alberto Herrán González" w:date="2018-03-31T12:45:00Z"/>
        </w:rPr>
        <w:pPrChange w:id="184" w:author="Alberto Herrán González" w:date="2018-03-31T12:45:00Z">
          <w:pPr>
            <w:pStyle w:val="LetranormalTFG"/>
            <w:jc w:val="center"/>
          </w:pPr>
        </w:pPrChange>
      </w:pPr>
      <w:del w:id="185" w:author="Alberto Herrán González" w:date="2018-03-31T12:45:00Z">
        <w:r w:rsidDel="006425E3">
          <w:rPr>
            <w:noProof/>
            <w:lang w:eastAsia="es-ES"/>
          </w:rPr>
          <w:drawing>
            <wp:inline distT="0" distB="0" distL="0" distR="0" wp14:anchorId="711D1D1D" wp14:editId="04F2D6A7">
              <wp:extent cx="4409642" cy="10001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4565" r="20260" b="8580"/>
                      <a:stretch/>
                    </pic:blipFill>
                    <pic:spPr bwMode="auto">
                      <a:xfrm>
                        <a:off x="0" y="0"/>
                        <a:ext cx="4424343" cy="1003459"/>
                      </a:xfrm>
                      <a:prstGeom prst="rect">
                        <a:avLst/>
                      </a:prstGeom>
                      <a:ln>
                        <a:noFill/>
                      </a:ln>
                      <a:extLst>
                        <a:ext uri="{53640926-AAD7-44D8-BBD7-CCE9431645EC}">
                          <a14:shadowObscured xmlns:a14="http://schemas.microsoft.com/office/drawing/2010/main"/>
                        </a:ext>
                      </a:extLst>
                    </pic:spPr>
                  </pic:pic>
                </a:graphicData>
              </a:graphic>
            </wp:inline>
          </w:drawing>
        </w:r>
      </w:del>
    </w:p>
    <w:p w14:paraId="2120DD85" w14:textId="77777777" w:rsidR="00932531" w:rsidDel="006425E3" w:rsidRDefault="00932531">
      <w:pPr>
        <w:pStyle w:val="LetranormalTFG"/>
        <w:ind w:left="708"/>
        <w:jc w:val="center"/>
        <w:rPr>
          <w:del w:id="186" w:author="Alberto Herrán González" w:date="2018-03-31T12:45:00Z"/>
        </w:rPr>
        <w:pPrChange w:id="187" w:author="Alberto Herrán González" w:date="2018-03-31T12:45:00Z">
          <w:pPr>
            <w:pStyle w:val="LetranormalTFG"/>
            <w:jc w:val="center"/>
          </w:pPr>
        </w:pPrChange>
      </w:pPr>
      <w:del w:id="188" w:author="Alberto Herrán González" w:date="2018-03-31T12:45:00Z">
        <w:r w:rsidRPr="00FD72FD" w:rsidDel="006425E3">
          <w:rPr>
            <w:b/>
          </w:rPr>
          <w:delText>Figura 3.</w:delText>
        </w:r>
        <w:r w:rsidDel="006425E3">
          <w:delText xml:space="preserve"> Se puede observar el vector en el cual se deben poner los parámetros del robot.</w:delText>
        </w:r>
      </w:del>
    </w:p>
    <w:p w14:paraId="04DEF044" w14:textId="77777777" w:rsidR="00734822" w:rsidDel="006425E3" w:rsidRDefault="00734822">
      <w:pPr>
        <w:pStyle w:val="LetranormalTFG"/>
        <w:ind w:left="708"/>
        <w:rPr>
          <w:del w:id="189" w:author="Alberto Herrán González" w:date="2018-03-31T12:45:00Z"/>
        </w:rPr>
        <w:pPrChange w:id="190" w:author="Alberto Herrán González" w:date="2018-03-31T12:45:00Z">
          <w:pPr>
            <w:pStyle w:val="LetranormalTFG"/>
          </w:pPr>
        </w:pPrChange>
      </w:pPr>
    </w:p>
    <w:p w14:paraId="77B415F9" w14:textId="77777777" w:rsidR="00734822" w:rsidRDefault="00734822">
      <w:pPr>
        <w:pStyle w:val="LetranormalTFG"/>
        <w:ind w:left="708"/>
        <w:rPr>
          <w:ins w:id="191" w:author="Alberto Herrán González" w:date="2018-03-31T12:45:00Z"/>
        </w:rPr>
        <w:pPrChange w:id="192" w:author="Alberto Herrán González" w:date="2018-03-31T12:45:00Z">
          <w:pPr>
            <w:pStyle w:val="LetranormalTFG"/>
          </w:pPr>
        </w:pPrChange>
      </w:pPr>
      <w:r>
        <w:t>c) N</w:t>
      </w:r>
      <w:r w:rsidRPr="008867AE">
        <w:t>o ofrece todas las funcionalidades requer</w:t>
      </w:r>
      <w:r>
        <w:t>idas.</w:t>
      </w:r>
    </w:p>
    <w:p w14:paraId="52BBF747" w14:textId="77777777" w:rsidR="006425E3" w:rsidRDefault="006425E3">
      <w:pPr>
        <w:pStyle w:val="LetranormalTFG"/>
        <w:spacing w:before="100" w:beforeAutospacing="1" w:after="120"/>
        <w:jc w:val="center"/>
        <w:rPr>
          <w:ins w:id="193" w:author="Alberto Herrán González" w:date="2018-03-31T12:45:00Z"/>
        </w:rPr>
        <w:pPrChange w:id="194" w:author="Alberto Herrán González" w:date="2018-03-31T12:51:00Z">
          <w:pPr>
            <w:pStyle w:val="LetranormalTFG"/>
            <w:jc w:val="center"/>
          </w:pPr>
        </w:pPrChange>
      </w:pPr>
      <w:ins w:id="195" w:author="Alberto Herrán González" w:date="2018-03-31T12:45:00Z">
        <w:r>
          <w:rPr>
            <w:noProof/>
            <w:lang w:eastAsia="es-ES"/>
          </w:rPr>
          <w:drawing>
            <wp:inline distT="0" distB="0" distL="0" distR="0" wp14:anchorId="7321748B" wp14:editId="6580FB52">
              <wp:extent cx="4409642" cy="1000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4565" r="20260" b="8580"/>
                      <a:stretch/>
                    </pic:blipFill>
                    <pic:spPr bwMode="auto">
                      <a:xfrm>
                        <a:off x="0" y="0"/>
                        <a:ext cx="4424343" cy="1003459"/>
                      </a:xfrm>
                      <a:prstGeom prst="rect">
                        <a:avLst/>
                      </a:prstGeom>
                      <a:ln>
                        <a:noFill/>
                      </a:ln>
                      <a:extLst>
                        <a:ext uri="{53640926-AAD7-44D8-BBD7-CCE9431645EC}">
                          <a14:shadowObscured xmlns:a14="http://schemas.microsoft.com/office/drawing/2010/main"/>
                        </a:ext>
                      </a:extLst>
                    </pic:spPr>
                  </pic:pic>
                </a:graphicData>
              </a:graphic>
            </wp:inline>
          </w:drawing>
        </w:r>
      </w:ins>
    </w:p>
    <w:p w14:paraId="100A4885" w14:textId="77777777" w:rsidR="006425E3" w:rsidRPr="00CB0DFB" w:rsidRDefault="006425E3">
      <w:pPr>
        <w:pStyle w:val="LetranormalTFG"/>
        <w:spacing w:after="100" w:afterAutospacing="1"/>
        <w:jc w:val="center"/>
        <w:rPr>
          <w:ins w:id="196" w:author="Alberto Herrán González" w:date="2018-03-31T12:45:00Z"/>
          <w:sz w:val="20"/>
          <w:szCs w:val="20"/>
          <w:rPrChange w:id="197" w:author="Alberto Herrán González" w:date="2018-03-31T12:52:00Z">
            <w:rPr>
              <w:ins w:id="198" w:author="Alberto Herrán González" w:date="2018-03-31T12:45:00Z"/>
            </w:rPr>
          </w:rPrChange>
        </w:rPr>
        <w:pPrChange w:id="199" w:author="Alberto Herrán González" w:date="2018-03-31T12:58:00Z">
          <w:pPr>
            <w:pStyle w:val="LetranormalTFG"/>
            <w:jc w:val="center"/>
          </w:pPr>
        </w:pPrChange>
      </w:pPr>
      <w:ins w:id="200" w:author="Alberto Herrán González" w:date="2018-03-31T12:45:00Z">
        <w:r w:rsidRPr="00CB0DFB">
          <w:rPr>
            <w:b/>
            <w:sz w:val="20"/>
            <w:szCs w:val="20"/>
            <w:rPrChange w:id="201" w:author="Alberto Herrán González" w:date="2018-03-31T12:52:00Z">
              <w:rPr>
                <w:b/>
              </w:rPr>
            </w:rPrChange>
          </w:rPr>
          <w:t>Figura 3.</w:t>
        </w:r>
        <w:r w:rsidRPr="00CB0DFB">
          <w:rPr>
            <w:sz w:val="20"/>
            <w:szCs w:val="20"/>
            <w:rPrChange w:id="202" w:author="Alberto Herrán González" w:date="2018-03-31T12:52:00Z">
              <w:rPr/>
            </w:rPrChange>
          </w:rPr>
          <w:t xml:space="preserve"> Vector en el cual se deben poner los parámetros del robot.</w:t>
        </w:r>
      </w:ins>
    </w:p>
    <w:p w14:paraId="758CD51A" w14:textId="77777777" w:rsidR="006425E3" w:rsidDel="00CB0DFB" w:rsidRDefault="006425E3" w:rsidP="00932531">
      <w:pPr>
        <w:pStyle w:val="LetranormalTFG"/>
        <w:rPr>
          <w:del w:id="203" w:author="Alberto Herrán González" w:date="2018-03-31T12:52:00Z"/>
        </w:rPr>
      </w:pPr>
    </w:p>
    <w:p w14:paraId="36D84EE4" w14:textId="77777777" w:rsidR="00932531" w:rsidRDefault="00932531" w:rsidP="00932531">
      <w:pPr>
        <w:pStyle w:val="LetranormalTFG"/>
      </w:pPr>
      <w:r>
        <w:t xml:space="preserve">Por ello, se </w:t>
      </w:r>
      <w:r w:rsidR="00FD5234">
        <w:t>ha desarrollado</w:t>
      </w:r>
      <w:r w:rsidRPr="008867AE">
        <w:t xml:space="preserve"> dicho software creando </w:t>
      </w:r>
      <w:r>
        <w:t xml:space="preserve">una aplicación (integrando las tecnologías C++, Qt y OpenGL) </w:t>
      </w:r>
      <w:r w:rsidRPr="008867AE">
        <w:t>cuyo único requisi</w:t>
      </w:r>
      <w:r>
        <w:t xml:space="preserve">to para su uso </w:t>
      </w:r>
      <w:r w:rsidR="00FD5234">
        <w:t>es</w:t>
      </w:r>
      <w:r>
        <w:t xml:space="preserve"> el de tener </w:t>
      </w:r>
      <w:r w:rsidRPr="008867AE">
        <w:t>instaladas en el si</w:t>
      </w:r>
      <w:r>
        <w:t>stema las librerías necesarias.</w:t>
      </w:r>
    </w:p>
    <w:p w14:paraId="235751D4" w14:textId="77777777" w:rsidR="00932531" w:rsidDel="00CB0DFB" w:rsidRDefault="00932531" w:rsidP="00932531">
      <w:pPr>
        <w:pStyle w:val="LetranormalTFG"/>
        <w:rPr>
          <w:del w:id="204" w:author="Alberto Herrán González" w:date="2018-03-31T12:54:00Z"/>
        </w:rPr>
      </w:pPr>
      <w:r w:rsidRPr="008867AE">
        <w:t xml:space="preserve">El destinatario de la aplicación son alumnos </w:t>
      </w:r>
      <w:r>
        <w:t xml:space="preserve">de una asignatura en la que se </w:t>
      </w:r>
      <w:r w:rsidRPr="008867AE">
        <w:t>pretende que jueguen con el simulador antes de la construcción del robot real.</w:t>
      </w:r>
    </w:p>
    <w:p w14:paraId="67EAF30D" w14:textId="77777777" w:rsidR="00932531" w:rsidDel="00CB0DFB" w:rsidRDefault="00932531" w:rsidP="00932531">
      <w:pPr>
        <w:pStyle w:val="LetranormalTFG"/>
        <w:rPr>
          <w:del w:id="205" w:author="Alberto Herrán González" w:date="2018-03-31T12:52:00Z"/>
        </w:rPr>
      </w:pPr>
    </w:p>
    <w:p w14:paraId="3B7B2D0A" w14:textId="77777777" w:rsidR="00BC3217" w:rsidRDefault="00BC3217" w:rsidP="00932531">
      <w:pPr>
        <w:pStyle w:val="LetranormalTFG"/>
        <w:rPr>
          <w:rFonts w:eastAsiaTheme="majorEastAsia" w:cstheme="majorBidi"/>
          <w:sz w:val="36"/>
          <w:szCs w:val="32"/>
        </w:rPr>
      </w:pPr>
      <w:del w:id="206" w:author="Alberto Herrán González" w:date="2018-03-31T12:52:00Z">
        <w:r w:rsidDel="00CB0DFB">
          <w:br w:type="page"/>
        </w:r>
      </w:del>
    </w:p>
    <w:p w14:paraId="7F7BA103" w14:textId="77777777" w:rsidR="00BC3217" w:rsidRDefault="00BC3217">
      <w:pPr>
        <w:pStyle w:val="TFGtitulo2"/>
        <w:numPr>
          <w:ilvl w:val="0"/>
          <w:numId w:val="12"/>
        </w:numPr>
        <w:ind w:left="426" w:hanging="426"/>
        <w:pPrChange w:id="207" w:author="Alberto Herrán González" w:date="2018-03-31T12:53:00Z">
          <w:pPr>
            <w:pStyle w:val="TFGtitulo2"/>
            <w:numPr>
              <w:numId w:val="12"/>
            </w:numPr>
            <w:ind w:left="720" w:hanging="360"/>
          </w:pPr>
        </w:pPrChange>
      </w:pPr>
      <w:bookmarkStart w:id="208" w:name="_Toc510215727"/>
      <w:r>
        <w:t>Objetivos</w:t>
      </w:r>
      <w:bookmarkEnd w:id="208"/>
    </w:p>
    <w:p w14:paraId="44DCDBC3" w14:textId="77777777" w:rsidR="001571B4" w:rsidDel="00CB0DFB" w:rsidRDefault="001571B4" w:rsidP="001571B4">
      <w:pPr>
        <w:pStyle w:val="LetranormalTFG"/>
        <w:rPr>
          <w:del w:id="209" w:author="Alberto Herrán González" w:date="2018-03-31T12:54:00Z"/>
        </w:rPr>
      </w:pPr>
    </w:p>
    <w:p w14:paraId="67E7A26D" w14:textId="77777777" w:rsidR="001571B4" w:rsidRDefault="001571B4" w:rsidP="001571B4">
      <w:pPr>
        <w:pStyle w:val="LetranormalTFG"/>
      </w:pPr>
      <w:r>
        <w:t xml:space="preserve">Una vez vistas las carencias de la aplicación que se tenía anteriormente, los objetivos que servirían para subsanarlas, además de otros objetivos adicionales serían los siguientes: </w:t>
      </w:r>
    </w:p>
    <w:p w14:paraId="3C4F2097" w14:textId="77777777" w:rsidR="001571B4" w:rsidRPr="006872E6" w:rsidRDefault="001571B4">
      <w:pPr>
        <w:pStyle w:val="LetranormalTFG"/>
        <w:numPr>
          <w:ilvl w:val="0"/>
          <w:numId w:val="16"/>
        </w:numPr>
        <w:rPr>
          <w:ins w:id="210" w:author="David Vacas Miguel" w:date="2018-04-18T23:52:00Z"/>
          <w:u w:val="single"/>
          <w:rPrChange w:id="211" w:author="David Vacas Miguel" w:date="2018-04-18T23:52:00Z">
            <w:rPr>
              <w:ins w:id="212" w:author="David Vacas Miguel" w:date="2018-04-18T23:52:00Z"/>
            </w:rPr>
          </w:rPrChange>
        </w:rPr>
      </w:pPr>
      <w:r w:rsidRPr="00CB0DFB">
        <w:rPr>
          <w:b/>
          <w:rPrChange w:id="213" w:author="Alberto Herrán González" w:date="2018-03-31T12:54:00Z">
            <w:rPr>
              <w:u w:val="single"/>
            </w:rPr>
          </w:rPrChange>
        </w:rPr>
        <w:t>Eliminar la necesidad de tener software instalado:</w:t>
      </w:r>
      <w:r>
        <w:t xml:space="preserve"> con esta aplicación no </w:t>
      </w:r>
      <w:proofErr w:type="spellStart"/>
      <w:r>
        <w:t>sera</w:t>
      </w:r>
      <w:proofErr w:type="spellEnd"/>
      <w:r>
        <w:t xml:space="preserve"> necesario disponer de ningún software adicional instalado, más allá de las librerías necesarias para la aplicación, por lo que será más fácil su descarga y utilización inicial.</w:t>
      </w:r>
    </w:p>
    <w:p w14:paraId="42A21766" w14:textId="77777777" w:rsidR="006872E6" w:rsidRPr="00047849" w:rsidRDefault="006872E6" w:rsidP="006872E6">
      <w:pPr>
        <w:pStyle w:val="LetranormalTFG"/>
        <w:numPr>
          <w:ilvl w:val="0"/>
          <w:numId w:val="16"/>
        </w:numPr>
        <w:rPr>
          <w:moveTo w:id="214" w:author="David Vacas Miguel" w:date="2018-04-18T23:52:00Z"/>
          <w:u w:val="single"/>
        </w:rPr>
      </w:pPr>
      <w:moveToRangeStart w:id="215" w:author="David Vacas Miguel" w:date="2018-04-18T23:52:00Z" w:name="move511858879"/>
      <w:moveTo w:id="216" w:author="David Vacas Miguel" w:date="2018-04-18T23:52:00Z">
        <w:r w:rsidRPr="00026EA0">
          <w:rPr>
            <w:b/>
          </w:rPr>
          <w:t xml:space="preserve">Facilidad a la hora de realizar cambios: </w:t>
        </w:r>
        <w:r>
          <w:t xml:space="preserve">el mayor problema a la hora de crear el robot se hallaba en que una vez se decidían las medidas </w:t>
        </w:r>
        <w:proofErr w:type="gramStart"/>
        <w:r>
          <w:t>y  se</w:t>
        </w:r>
        <w:proofErr w:type="gramEnd"/>
        <w:r>
          <w:t xml:space="preserve"> compraban o creaban las piezas en cuestión era complicado cambiar estas para utilizar distintas. Por ejemplo si se decidía que el radio de las ruedas seria de X una vez  se compraba la rueda, en caso de querer cambiarla se debía comprar una nueva, otro ejemplo podría ser el tamaño del robot, si se decidía porque el robot tuviera unas dimensiones de (Y, Z) pero más tarde se daba cuenta que sería mejor tener un robot con unas dimensiones mayores, estos debían volver a crear el soporte del robot puesto que este es el indica las dimensiones. </w:t>
        </w:r>
      </w:moveTo>
    </w:p>
    <w:p w14:paraId="5F687606" w14:textId="77777777" w:rsidR="006872E6" w:rsidRDefault="006872E6" w:rsidP="006872E6">
      <w:pPr>
        <w:pStyle w:val="LetranormalTFG"/>
        <w:ind w:left="720"/>
        <w:rPr>
          <w:moveTo w:id="217" w:author="David Vacas Miguel" w:date="2018-04-18T23:52:00Z"/>
        </w:rPr>
      </w:pPr>
      <w:moveTo w:id="218" w:author="David Vacas Miguel" w:date="2018-04-18T23:52:00Z">
        <w:r>
          <w:t xml:space="preserve">Esto se soluciona en la aplicación con una simple interfaz </w:t>
        </w:r>
        <w:proofErr w:type="spellStart"/>
        <w:r>
          <w:t>user-friendly</w:t>
        </w:r>
        <w:proofErr w:type="spellEnd"/>
        <w:r>
          <w:t xml:space="preserve"> en la que se podrá cambiar tantas veces como se quiera las medidas de su robot, de forma sencilla y natural.</w:t>
        </w:r>
      </w:moveTo>
    </w:p>
    <w:p w14:paraId="4584B971" w14:textId="77777777" w:rsidR="006872E6" w:rsidRPr="00026EA0" w:rsidRDefault="006872E6" w:rsidP="006872E6">
      <w:pPr>
        <w:pStyle w:val="LetranormalTFG"/>
        <w:numPr>
          <w:ilvl w:val="0"/>
          <w:numId w:val="16"/>
        </w:numPr>
        <w:rPr>
          <w:moveTo w:id="219" w:author="David Vacas Miguel" w:date="2018-04-18T23:52:00Z"/>
          <w:u w:val="single"/>
        </w:rPr>
      </w:pPr>
      <w:moveToRangeStart w:id="220" w:author="David Vacas Miguel" w:date="2018-04-18T23:52:00Z" w:name="move511858891"/>
      <w:moveToRangeEnd w:id="215"/>
      <w:moveTo w:id="221" w:author="David Vacas Miguel" w:date="2018-04-18T23:52:00Z">
        <w:r w:rsidRPr="00026EA0">
          <w:rPr>
            <w:b/>
          </w:rPr>
          <w:t xml:space="preserve">Realización de pruebas con facilidad: </w:t>
        </w:r>
        <w:r>
          <w:t>debido a lo costoso de realizar un robot y la necesidad de crear un circuito por el cual el robot tenga que correr se hacía complicado poder probar el robot creado, o diferentes opciones para el mismo.</w:t>
        </w:r>
      </w:moveTo>
    </w:p>
    <w:p w14:paraId="0FCB0829" w14:textId="77777777" w:rsidR="006872E6" w:rsidRDefault="006872E6" w:rsidP="006872E6">
      <w:pPr>
        <w:pStyle w:val="LetranormalTFG"/>
        <w:ind w:left="720"/>
        <w:rPr>
          <w:moveTo w:id="222" w:author="David Vacas Miguel" w:date="2018-04-18T23:52:00Z"/>
        </w:rPr>
      </w:pPr>
      <w:moveTo w:id="223" w:author="David Vacas Miguel" w:date="2018-04-18T23:52:00Z">
        <w:r>
          <w:lastRenderedPageBreak/>
          <w:t>Con esta aplicación se podrán realizar la cantidad de pruebas que se desee puesto que en unos segundos se podrá tener un robot simulado corriendo por el circuito dado sin necesidad de crear físicamente los mismos.</w:t>
        </w:r>
      </w:moveTo>
    </w:p>
    <w:p w14:paraId="7B04B3C7" w14:textId="77777777" w:rsidR="006872E6" w:rsidRPr="00347D83" w:rsidRDefault="006872E6" w:rsidP="006872E6">
      <w:pPr>
        <w:pStyle w:val="LetranormalTFG"/>
        <w:numPr>
          <w:ilvl w:val="0"/>
          <w:numId w:val="16"/>
        </w:numPr>
        <w:rPr>
          <w:moveTo w:id="224" w:author="David Vacas Miguel" w:date="2018-04-18T23:52:00Z"/>
          <w:u w:val="single"/>
        </w:rPr>
      </w:pPr>
      <w:moveToRangeStart w:id="225" w:author="David Vacas Miguel" w:date="2018-04-18T23:52:00Z" w:name="move511858897"/>
      <w:moveToRangeEnd w:id="220"/>
      <w:moveTo w:id="226" w:author="David Vacas Miguel" w:date="2018-04-18T23:52:00Z">
        <w:r w:rsidRPr="00026EA0">
          <w:rPr>
            <w:b/>
          </w:rPr>
          <w:t>Mejora del aprendizaje:</w:t>
        </w:r>
        <w:r>
          <w:t xml:space="preserve"> igual que en el anterior punto, puesto que los alumnos no podían realizar pruebas con el robot de forma sencilla, no podían observar detenidamente los cambios que se creaban en el movimiento del robot utilizando diferentes medidas.</w:t>
        </w:r>
      </w:moveTo>
    </w:p>
    <w:p w14:paraId="7E71E3E8" w14:textId="77777777" w:rsidR="006872E6" w:rsidDel="006872E6" w:rsidRDefault="006872E6" w:rsidP="006872E6">
      <w:pPr>
        <w:pStyle w:val="LetranormalTFG"/>
        <w:ind w:left="720"/>
        <w:rPr>
          <w:del w:id="227" w:author="David Vacas Miguel" w:date="2018-04-18T23:52:00Z"/>
          <w:moveTo w:id="228" w:author="David Vacas Miguel" w:date="2018-04-18T23:52:00Z"/>
        </w:rPr>
        <w:pPrChange w:id="229" w:author="David Vacas Miguel" w:date="2018-04-18T23:52:00Z">
          <w:pPr>
            <w:pStyle w:val="LetranormalTFG"/>
            <w:numPr>
              <w:numId w:val="16"/>
            </w:numPr>
            <w:ind w:left="720" w:hanging="360"/>
          </w:pPr>
        </w:pPrChange>
      </w:pPr>
      <w:moveTo w:id="230" w:author="David Vacas Miguel" w:date="2018-04-18T23:52:00Z">
        <w:r>
          <w:t xml:space="preserve">Puesto que </w:t>
        </w:r>
        <w:del w:id="231" w:author="David Vacas Miguel" w:date="2018-04-18T23:52:00Z">
          <w:r w:rsidDel="006872E6">
            <w:delText>aquí  se</w:delText>
          </w:r>
        </w:del>
        <w:ins w:id="232" w:author="David Vacas Miguel" w:date="2018-04-18T23:52:00Z">
          <w:r>
            <w:t>aquí se</w:t>
          </w:r>
        </w:ins>
        <w:r>
          <w:t xml:space="preserve"> tiene una forma rápida de simular el movimiento del </w:t>
        </w:r>
        <w:del w:id="233" w:author="David Vacas Miguel" w:date="2018-04-18T23:53:00Z">
          <w:r w:rsidDel="006872E6">
            <w:delText>robot,  se</w:delText>
          </w:r>
        </w:del>
        <w:ins w:id="234" w:author="David Vacas Miguel" w:date="2018-04-18T23:53:00Z">
          <w:r>
            <w:t>robot, se</w:t>
          </w:r>
        </w:ins>
        <w:r>
          <w:t xml:space="preserve"> puede experimentar haciendo cambios en las medidas para poder observar qué cambios se realizan en el movimiento del robot y por lo tanto ir aprendiendo con la visualización </w:t>
        </w:r>
        <w:proofErr w:type="gramStart"/>
        <w:r>
          <w:t>del mismo</w:t>
        </w:r>
        <w:proofErr w:type="gramEnd"/>
        <w:r>
          <w:t>.</w:t>
        </w:r>
      </w:moveTo>
    </w:p>
    <w:moveToRangeEnd w:id="225"/>
    <w:p w14:paraId="72413CFB" w14:textId="77777777" w:rsidR="006872E6" w:rsidRPr="00BC11EF" w:rsidRDefault="006872E6" w:rsidP="006872E6">
      <w:pPr>
        <w:pStyle w:val="LetranormalTFG"/>
        <w:ind w:left="720"/>
        <w:rPr>
          <w:u w:val="single"/>
        </w:rPr>
        <w:pPrChange w:id="235" w:author="David Vacas Miguel" w:date="2018-04-18T23:52:00Z">
          <w:pPr>
            <w:pStyle w:val="LetranormalTFG"/>
            <w:numPr>
              <w:numId w:val="9"/>
            </w:numPr>
            <w:ind w:left="720" w:hanging="360"/>
          </w:pPr>
        </w:pPrChange>
      </w:pPr>
    </w:p>
    <w:p w14:paraId="4BCD5335" w14:textId="77777777" w:rsidR="001571B4" w:rsidRPr="00CB0DFB" w:rsidDel="006872E6" w:rsidRDefault="001571B4">
      <w:pPr>
        <w:pStyle w:val="LetranormalTFG"/>
        <w:numPr>
          <w:ilvl w:val="0"/>
          <w:numId w:val="16"/>
        </w:numPr>
        <w:rPr>
          <w:moveFrom w:id="236" w:author="David Vacas Miguel" w:date="2018-04-18T23:52:00Z"/>
          <w:u w:val="single"/>
          <w:rPrChange w:id="237" w:author="Alberto Herrán González" w:date="2018-03-31T12:55:00Z">
            <w:rPr>
              <w:moveFrom w:id="238" w:author="David Vacas Miguel" w:date="2018-04-18T23:52:00Z"/>
            </w:rPr>
          </w:rPrChange>
        </w:rPr>
        <w:pPrChange w:id="239" w:author="Alberto Herrán González" w:date="2018-03-31T12:55:00Z">
          <w:pPr>
            <w:pStyle w:val="LetranormalTFG"/>
            <w:ind w:left="720"/>
          </w:pPr>
        </w:pPrChange>
      </w:pPr>
      <w:moveFromRangeStart w:id="240" w:author="David Vacas Miguel" w:date="2018-04-18T23:52:00Z" w:name="move511858879"/>
      <w:moveFrom w:id="241" w:author="David Vacas Miguel" w:date="2018-04-18T23:52:00Z">
        <w:r w:rsidRPr="00CB0DFB" w:rsidDel="006872E6">
          <w:rPr>
            <w:b/>
            <w:rPrChange w:id="242" w:author="Alberto Herrán González" w:date="2018-03-31T12:55:00Z">
              <w:rPr>
                <w:u w:val="single"/>
              </w:rPr>
            </w:rPrChange>
          </w:rPr>
          <w:t>Facilidad a la hora de realizar cambios:</w:t>
        </w:r>
        <w:r w:rsidRPr="00CB0DFB" w:rsidDel="006872E6">
          <w:rPr>
            <w:b/>
            <w:rPrChange w:id="243" w:author="Alberto Herrán González" w:date="2018-03-31T12:55:00Z">
              <w:rPr/>
            </w:rPrChange>
          </w:rPr>
          <w:t xml:space="preserve"> </w:t>
        </w:r>
        <w:r w:rsidDel="006872E6">
          <w:t xml:space="preserve">el mayor problema a la hora de crear el robot se hallaba en que una vez se decidían las medidas y  se compraban o creaban las piezas en cuestión era complicado cambiar estas para utilizar distintas. Por ejemplo si se decidía que el radio de las ruedas seria de X una vez  se compraba la rueda, en caso de querer cambiarla se debía comprar una nueva, otro ejemplo podría ser el tamaño del robot, si se decidía porque el robot tuviera unas dimensiones de (Y, Z) pero más tarde se daba cuenta que sería mejor tener un robot con unas dimensiones mayores, estos debían volver a crear el soporte del robot puesto que este es el indica las dimensiones. </w:t>
        </w:r>
      </w:moveFrom>
    </w:p>
    <w:p w14:paraId="1EFDF2FF" w14:textId="77777777" w:rsidR="00CB0DFB" w:rsidRPr="00047849" w:rsidDel="006872E6" w:rsidRDefault="00CB0DFB">
      <w:pPr>
        <w:pStyle w:val="LetranormalTFG"/>
        <w:numPr>
          <w:ilvl w:val="0"/>
          <w:numId w:val="16"/>
        </w:numPr>
        <w:rPr>
          <w:ins w:id="244" w:author="Alberto Herrán González" w:date="2018-03-31T12:55:00Z"/>
          <w:moveFrom w:id="245" w:author="David Vacas Miguel" w:date="2018-04-18T23:52:00Z"/>
          <w:u w:val="single"/>
        </w:rPr>
        <w:pPrChange w:id="246" w:author="Alberto Herrán González" w:date="2018-03-31T12:54:00Z">
          <w:pPr>
            <w:pStyle w:val="LetranormalTFG"/>
            <w:numPr>
              <w:numId w:val="9"/>
            </w:numPr>
            <w:ind w:left="720" w:hanging="360"/>
          </w:pPr>
        </w:pPrChange>
      </w:pPr>
    </w:p>
    <w:p w14:paraId="0F5FD2D8" w14:textId="77777777" w:rsidR="001571B4" w:rsidDel="006872E6" w:rsidRDefault="001571B4">
      <w:pPr>
        <w:pStyle w:val="LetranormalTFG"/>
        <w:ind w:left="720"/>
        <w:rPr>
          <w:moveFrom w:id="247" w:author="David Vacas Miguel" w:date="2018-04-18T23:52:00Z"/>
        </w:rPr>
      </w:pPr>
      <w:moveFrom w:id="248" w:author="David Vacas Miguel" w:date="2018-04-18T23:52:00Z">
        <w:r w:rsidDel="006872E6">
          <w:t>Esto se soluciona en la aplicación con una simple interfaz user-friendly en la que se podrá cambiar tantas veces como se quiera las medidas de su robot, de forma sencilla y natural.</w:t>
        </w:r>
      </w:moveFrom>
    </w:p>
    <w:p w14:paraId="6A285067" w14:textId="77777777" w:rsidR="00CB0DFB" w:rsidRPr="00CB0DFB" w:rsidDel="006872E6" w:rsidRDefault="001571B4">
      <w:pPr>
        <w:pStyle w:val="LetranormalTFG"/>
        <w:numPr>
          <w:ilvl w:val="0"/>
          <w:numId w:val="16"/>
        </w:numPr>
        <w:rPr>
          <w:ins w:id="249" w:author="Alberto Herrán González" w:date="2018-03-31T12:55:00Z"/>
          <w:moveFrom w:id="250" w:author="David Vacas Miguel" w:date="2018-04-18T23:52:00Z"/>
          <w:u w:val="single"/>
          <w:rPrChange w:id="251" w:author="Alberto Herrán González" w:date="2018-03-31T12:55:00Z">
            <w:rPr>
              <w:ins w:id="252" w:author="Alberto Herrán González" w:date="2018-03-31T12:55:00Z"/>
              <w:moveFrom w:id="253" w:author="David Vacas Miguel" w:date="2018-04-18T23:52:00Z"/>
            </w:rPr>
          </w:rPrChange>
        </w:rPr>
        <w:pPrChange w:id="254" w:author="Alberto Herrán González" w:date="2018-03-31T12:55:00Z">
          <w:pPr>
            <w:pStyle w:val="LetranormalTFG"/>
            <w:ind w:left="720"/>
          </w:pPr>
        </w:pPrChange>
      </w:pPr>
      <w:moveFromRangeStart w:id="255" w:author="David Vacas Miguel" w:date="2018-04-18T23:52:00Z" w:name="move511858891"/>
      <w:moveFromRangeEnd w:id="240"/>
      <w:moveFrom w:id="256" w:author="David Vacas Miguel" w:date="2018-04-18T23:52:00Z">
        <w:r w:rsidRPr="00CB0DFB" w:rsidDel="006872E6">
          <w:rPr>
            <w:b/>
            <w:rPrChange w:id="257" w:author="Alberto Herrán González" w:date="2018-03-31T12:55:00Z">
              <w:rPr>
                <w:u w:val="single"/>
              </w:rPr>
            </w:rPrChange>
          </w:rPr>
          <w:t>Realización de pruebas con facilidad:</w:t>
        </w:r>
        <w:r w:rsidRPr="00CB0DFB" w:rsidDel="006872E6">
          <w:rPr>
            <w:b/>
            <w:rPrChange w:id="258" w:author="Alberto Herrán González" w:date="2018-03-31T12:55:00Z">
              <w:rPr/>
            </w:rPrChange>
          </w:rPr>
          <w:t xml:space="preserve"> </w:t>
        </w:r>
        <w:r w:rsidDel="006872E6">
          <w:t xml:space="preserve">debido a lo costoso de realizar un robot y la necesidad de crear un circuito por el cual el robot tenga que correr </w:t>
        </w:r>
        <w:r w:rsidR="00641AFA" w:rsidDel="006872E6">
          <w:t>se hacía</w:t>
        </w:r>
        <w:r w:rsidDel="006872E6">
          <w:t xml:space="preserve"> complicado poder probar el robot creado, o diferentes opciones para el mismo.</w:t>
        </w:r>
      </w:moveFrom>
    </w:p>
    <w:p w14:paraId="27A17881" w14:textId="77777777" w:rsidR="001571B4" w:rsidRPr="00047849" w:rsidDel="006872E6" w:rsidRDefault="001571B4">
      <w:pPr>
        <w:pStyle w:val="LetranormalTFG"/>
        <w:ind w:left="720"/>
        <w:rPr>
          <w:moveFrom w:id="259" w:author="David Vacas Miguel" w:date="2018-04-18T23:52:00Z"/>
          <w:u w:val="single"/>
        </w:rPr>
        <w:pPrChange w:id="260" w:author="Alberto Herrán González" w:date="2018-03-31T12:55:00Z">
          <w:pPr>
            <w:pStyle w:val="LetranormalTFG"/>
            <w:numPr>
              <w:numId w:val="6"/>
            </w:numPr>
            <w:ind w:left="720" w:hanging="360"/>
          </w:pPr>
        </w:pPrChange>
      </w:pPr>
      <w:moveFrom w:id="261" w:author="David Vacas Miguel" w:date="2018-04-18T23:52:00Z">
        <w:r w:rsidDel="006872E6">
          <w:t xml:space="preserve"> </w:t>
        </w:r>
      </w:moveFrom>
    </w:p>
    <w:p w14:paraId="7898B4B7" w14:textId="77777777" w:rsidR="006872E6" w:rsidDel="006872E6" w:rsidRDefault="001571B4" w:rsidP="00376976">
      <w:pPr>
        <w:pStyle w:val="LetranormalTFG"/>
        <w:ind w:left="720"/>
        <w:rPr>
          <w:moveFrom w:id="262" w:author="David Vacas Miguel" w:date="2018-04-18T23:52:00Z"/>
        </w:rPr>
      </w:pPr>
      <w:moveFrom w:id="263" w:author="David Vacas Miguel" w:date="2018-04-18T23:52:00Z">
        <w:r w:rsidDel="006872E6">
          <w:t>Con esta aplicación se podrán realizar la cantidad de pruebas que se desee puesto que en unos segundos</w:t>
        </w:r>
        <w:r w:rsidR="00641AFA" w:rsidDel="006872E6">
          <w:t xml:space="preserve"> se podrá</w:t>
        </w:r>
        <w:r w:rsidDel="006872E6">
          <w:t xml:space="preserve"> tener </w:t>
        </w:r>
        <w:r w:rsidR="00641AFA" w:rsidDel="006872E6">
          <w:t>un</w:t>
        </w:r>
        <w:r w:rsidDel="006872E6">
          <w:t xml:space="preserve"> robot simulado corriendo por el circuito dado sin necesidad de crear físicamente los mismos.</w:t>
        </w:r>
      </w:moveFrom>
    </w:p>
    <w:moveFromRangeEnd w:id="255"/>
    <w:p w14:paraId="1559D81B" w14:textId="77777777" w:rsidR="001571B4" w:rsidRPr="00CB0DFB" w:rsidDel="00CB0DFB" w:rsidRDefault="001571B4" w:rsidP="006872E6">
      <w:pPr>
        <w:pStyle w:val="LetranormalTFG"/>
        <w:numPr>
          <w:ilvl w:val="0"/>
          <w:numId w:val="24"/>
        </w:numPr>
        <w:rPr>
          <w:del w:id="264" w:author="Alberto Herrán González" w:date="2018-03-31T12:54:00Z"/>
          <w:b/>
          <w:rPrChange w:id="265" w:author="Alberto Herrán González" w:date="2018-03-31T12:56:00Z">
            <w:rPr>
              <w:del w:id="266" w:author="Alberto Herrán González" w:date="2018-03-31T12:54:00Z"/>
              <w:u w:val="single"/>
            </w:rPr>
          </w:rPrChange>
        </w:rPr>
        <w:pPrChange w:id="267" w:author="David Vacas Miguel" w:date="2018-04-18T23:51:00Z">
          <w:pPr>
            <w:pStyle w:val="LetranormalTFG"/>
            <w:ind w:left="720"/>
          </w:pPr>
        </w:pPrChange>
      </w:pPr>
    </w:p>
    <w:p w14:paraId="32C42E98" w14:textId="77777777" w:rsidR="001571B4" w:rsidRPr="00CB0DFB" w:rsidDel="00CB0DFB" w:rsidRDefault="001571B4" w:rsidP="006872E6">
      <w:pPr>
        <w:pStyle w:val="LetranormalTFG"/>
        <w:rPr>
          <w:del w:id="268" w:author="Alberto Herrán González" w:date="2018-03-31T12:54:00Z"/>
          <w:b/>
          <w:rPrChange w:id="269" w:author="Alberto Herrán González" w:date="2018-03-31T12:56:00Z">
            <w:rPr>
              <w:del w:id="270" w:author="Alberto Herrán González" w:date="2018-03-31T12:54:00Z"/>
              <w:u w:val="single"/>
            </w:rPr>
          </w:rPrChange>
        </w:rPr>
        <w:pPrChange w:id="271" w:author="David Vacas Miguel" w:date="2018-04-18T23:50:00Z">
          <w:pPr>
            <w:pStyle w:val="LetranormalTFG"/>
            <w:ind w:left="720"/>
          </w:pPr>
        </w:pPrChange>
      </w:pPr>
    </w:p>
    <w:p w14:paraId="2B3C4C32" w14:textId="77777777" w:rsidR="001571B4" w:rsidRPr="00CB0DFB" w:rsidDel="006872E6" w:rsidRDefault="001571B4" w:rsidP="006872E6">
      <w:pPr>
        <w:pStyle w:val="LetranormalTFG"/>
        <w:numPr>
          <w:ilvl w:val="0"/>
          <w:numId w:val="16"/>
        </w:numPr>
        <w:ind w:left="0"/>
        <w:rPr>
          <w:moveFrom w:id="272" w:author="David Vacas Miguel" w:date="2018-04-18T23:52:00Z"/>
          <w:u w:val="single"/>
          <w:rPrChange w:id="273" w:author="Alberto Herrán González" w:date="2018-03-31T12:56:00Z">
            <w:rPr>
              <w:moveFrom w:id="274" w:author="David Vacas Miguel" w:date="2018-04-18T23:52:00Z"/>
            </w:rPr>
          </w:rPrChange>
        </w:rPr>
        <w:pPrChange w:id="275" w:author="David Vacas Miguel" w:date="2018-04-18T23:50:00Z">
          <w:pPr>
            <w:pStyle w:val="LetranormalTFG"/>
            <w:ind w:left="708" w:firstLine="12"/>
          </w:pPr>
        </w:pPrChange>
      </w:pPr>
      <w:moveFromRangeStart w:id="276" w:author="David Vacas Miguel" w:date="2018-04-18T23:52:00Z" w:name="move511858897"/>
      <w:moveFrom w:id="277" w:author="David Vacas Miguel" w:date="2018-04-18T23:52:00Z">
        <w:r w:rsidRPr="00CB0DFB" w:rsidDel="006872E6">
          <w:rPr>
            <w:b/>
            <w:rPrChange w:id="278" w:author="Alberto Herrán González" w:date="2018-03-31T12:56:00Z">
              <w:rPr>
                <w:u w:val="single"/>
              </w:rPr>
            </w:rPrChange>
          </w:rPr>
          <w:t>Mejora del aprendizaje:</w:t>
        </w:r>
        <w:r w:rsidDel="006872E6">
          <w:t xml:space="preserve"> igual que en el anterior punto, puesto que los alumnos no podían realizar pruebas con el robot de forma sencilla, no podían observar detenidamente los cambios que se creaban en el movimiento del robot utilizando diferentes medidas.</w:t>
        </w:r>
      </w:moveFrom>
    </w:p>
    <w:p w14:paraId="4343DEE0" w14:textId="77777777" w:rsidR="00CB0DFB" w:rsidRPr="00347D83" w:rsidDel="006872E6" w:rsidRDefault="00CB0DFB" w:rsidP="006872E6">
      <w:pPr>
        <w:pStyle w:val="LetranormalTFG"/>
        <w:rPr>
          <w:ins w:id="279" w:author="Alberto Herrán González" w:date="2018-03-31T12:56:00Z"/>
          <w:moveFrom w:id="280" w:author="David Vacas Miguel" w:date="2018-04-18T23:52:00Z"/>
          <w:u w:val="single"/>
        </w:rPr>
        <w:pPrChange w:id="281" w:author="David Vacas Miguel" w:date="2018-04-18T23:50:00Z">
          <w:pPr>
            <w:pStyle w:val="LetranormalTFG"/>
            <w:numPr>
              <w:numId w:val="6"/>
            </w:numPr>
            <w:ind w:left="720" w:hanging="360"/>
          </w:pPr>
        </w:pPrChange>
      </w:pPr>
    </w:p>
    <w:p w14:paraId="1DCA0082" w14:textId="77777777" w:rsidR="001571B4" w:rsidDel="006872E6" w:rsidRDefault="001571B4">
      <w:pPr>
        <w:pStyle w:val="LetranormalTFG"/>
        <w:ind w:left="720"/>
        <w:rPr>
          <w:moveFrom w:id="282" w:author="David Vacas Miguel" w:date="2018-04-18T23:52:00Z"/>
        </w:rPr>
        <w:pPrChange w:id="283" w:author="Alberto Herrán González" w:date="2018-03-31T12:56:00Z">
          <w:pPr>
            <w:pStyle w:val="LetranormalTFG"/>
            <w:ind w:left="708" w:firstLine="12"/>
          </w:pPr>
        </w:pPrChange>
      </w:pPr>
      <w:moveFrom w:id="284" w:author="David Vacas Miguel" w:date="2018-04-18T23:52:00Z">
        <w:r w:rsidDel="006872E6">
          <w:t xml:space="preserve">Puesto que aquí </w:t>
        </w:r>
        <w:r w:rsidR="0054578B" w:rsidDel="006872E6">
          <w:t xml:space="preserve"> se tiene</w:t>
        </w:r>
        <w:r w:rsidDel="006872E6">
          <w:t xml:space="preserve"> una forma rápida de simular el movimiento del robot, </w:t>
        </w:r>
        <w:r w:rsidR="0054578B" w:rsidDel="006872E6">
          <w:t xml:space="preserve"> se puede</w:t>
        </w:r>
        <w:r w:rsidDel="006872E6">
          <w:t xml:space="preserve"> experimentar haciendo cambios en las medidas para poder </w:t>
        </w:r>
        <w:r w:rsidR="0054578B" w:rsidDel="006872E6">
          <w:t>observar</w:t>
        </w:r>
        <w:r w:rsidDel="006872E6">
          <w:t xml:space="preserve"> qué cambios se realizan en el movimiento del robot y </w:t>
        </w:r>
        <w:r w:rsidR="0054578B" w:rsidDel="006872E6">
          <w:t>por lo tanto</w:t>
        </w:r>
        <w:r w:rsidDel="006872E6">
          <w:t xml:space="preserve"> ir aprendiendo con la visualización del mismo.</w:t>
        </w:r>
      </w:moveFrom>
    </w:p>
    <w:moveFromRangeEnd w:id="276"/>
    <w:p w14:paraId="6982397D" w14:textId="77777777" w:rsidR="00D87A35" w:rsidRDefault="00D87A35" w:rsidP="00D87A35">
      <w:pPr>
        <w:pStyle w:val="LetranormalTFG"/>
      </w:pPr>
      <w:r>
        <w:t xml:space="preserve">Por lo </w:t>
      </w:r>
      <w:del w:id="285" w:author="David Vacas Miguel" w:date="2018-04-18T23:53:00Z">
        <w:r w:rsidDel="006872E6">
          <w:delText>tanto</w:delText>
        </w:r>
      </w:del>
      <w:ins w:id="286" w:author="David Vacas Miguel" w:date="2018-04-18T23:53:00Z">
        <w:r w:rsidR="006872E6">
          <w:t>tanto,</w:t>
        </w:r>
      </w:ins>
      <w:r>
        <w:t xml:space="preserve"> los requisitos que debe tener la aplicación son:</w:t>
      </w:r>
    </w:p>
    <w:p w14:paraId="43E46E71" w14:textId="77777777" w:rsidR="00D87A35" w:rsidRDefault="00D87A35">
      <w:pPr>
        <w:pStyle w:val="LetranormalTFG"/>
        <w:numPr>
          <w:ilvl w:val="0"/>
          <w:numId w:val="18"/>
        </w:numPr>
        <w:pPrChange w:id="287" w:author="Alberto Herrán González" w:date="2018-03-31T12:57:00Z">
          <w:pPr>
            <w:pStyle w:val="LetranormalTFG"/>
            <w:numPr>
              <w:numId w:val="6"/>
            </w:numPr>
            <w:ind w:left="720" w:hanging="360"/>
          </w:pPr>
        </w:pPrChange>
      </w:pPr>
      <w:r>
        <w:t>Facilidad de cambiar los parámetros del robot.</w:t>
      </w:r>
    </w:p>
    <w:p w14:paraId="2D6DAC75" w14:textId="77777777" w:rsidR="00D87A35" w:rsidRPr="00CB0DFB" w:rsidDel="00CB0DFB" w:rsidRDefault="00D87A35">
      <w:pPr>
        <w:pStyle w:val="LetranormalTFG"/>
        <w:numPr>
          <w:ilvl w:val="0"/>
          <w:numId w:val="18"/>
        </w:numPr>
        <w:rPr>
          <w:del w:id="288" w:author="Alberto Herrán González" w:date="2018-03-31T12:59:00Z"/>
        </w:rPr>
        <w:pPrChange w:id="289" w:author="Alberto Herrán González" w:date="2018-03-31T12:59:00Z">
          <w:pPr>
            <w:pStyle w:val="LetranormalTFG"/>
          </w:pPr>
        </w:pPrChange>
      </w:pPr>
      <w:r w:rsidRPr="00CB0DFB">
        <w:t>Visualización de la simulación del robot de forma correcta.</w:t>
      </w:r>
    </w:p>
    <w:p w14:paraId="637DE250" w14:textId="77777777" w:rsidR="00CB0DFB" w:rsidRPr="00CB0DFB" w:rsidRDefault="00CB0DFB">
      <w:pPr>
        <w:pStyle w:val="LetranormalTFG"/>
        <w:numPr>
          <w:ilvl w:val="0"/>
          <w:numId w:val="18"/>
        </w:numPr>
        <w:rPr>
          <w:ins w:id="290" w:author="Alberto Herrán González" w:date="2018-03-31T12:59:00Z"/>
        </w:rPr>
        <w:pPrChange w:id="291" w:author="Alberto Herrán González" w:date="2018-03-31T12:57:00Z">
          <w:pPr>
            <w:pStyle w:val="LetranormalTFG"/>
            <w:numPr>
              <w:numId w:val="6"/>
            </w:numPr>
            <w:ind w:left="720" w:hanging="360"/>
          </w:pPr>
        </w:pPrChange>
      </w:pPr>
    </w:p>
    <w:p w14:paraId="6F6000C9" w14:textId="77777777" w:rsidR="00D87A35" w:rsidRPr="00CB0DFB" w:rsidDel="00CB0DFB" w:rsidRDefault="00D87A35">
      <w:pPr>
        <w:pStyle w:val="LetranormalTFG"/>
        <w:numPr>
          <w:ilvl w:val="0"/>
          <w:numId w:val="18"/>
        </w:numPr>
        <w:rPr>
          <w:del w:id="292" w:author="Alberto Herrán González" w:date="2018-03-31T12:56:00Z"/>
        </w:rPr>
        <w:pPrChange w:id="293" w:author="Alberto Herrán González" w:date="2018-03-31T12:59:00Z">
          <w:pPr>
            <w:pStyle w:val="LetranormalTFG"/>
          </w:pPr>
        </w:pPrChange>
      </w:pPr>
      <w:r w:rsidRPr="00CB0DFB">
        <w:t>Integración de la interfaz y de la simulación en la aplicación.</w:t>
      </w:r>
    </w:p>
    <w:p w14:paraId="510B042C" w14:textId="77777777" w:rsidR="00CB0DFB" w:rsidRPr="00CB0DFB" w:rsidRDefault="00CB0DFB">
      <w:pPr>
        <w:pStyle w:val="LetranormalTFG"/>
        <w:numPr>
          <w:ilvl w:val="0"/>
          <w:numId w:val="18"/>
        </w:numPr>
        <w:rPr>
          <w:ins w:id="294" w:author="Alberto Herrán González" w:date="2018-03-31T12:59:00Z"/>
        </w:rPr>
        <w:pPrChange w:id="295" w:author="Alberto Herrán González" w:date="2018-03-31T12:59:00Z">
          <w:pPr>
            <w:pStyle w:val="LetranormalTFG"/>
          </w:pPr>
        </w:pPrChange>
      </w:pPr>
    </w:p>
    <w:p w14:paraId="2EABEE37" w14:textId="77777777" w:rsidR="00D87A35" w:rsidRPr="00CB0DFB" w:rsidDel="00CB0DFB" w:rsidRDefault="00D87A35">
      <w:pPr>
        <w:pStyle w:val="LetranormalTFG"/>
        <w:numPr>
          <w:ilvl w:val="0"/>
          <w:numId w:val="18"/>
        </w:numPr>
        <w:rPr>
          <w:del w:id="296" w:author="Alberto Herrán González" w:date="2018-03-31T12:56:00Z"/>
        </w:rPr>
        <w:pPrChange w:id="297" w:author="Alberto Herrán González" w:date="2018-03-31T12:59:00Z">
          <w:pPr>
            <w:pStyle w:val="LetranormalTFG"/>
            <w:numPr>
              <w:numId w:val="6"/>
            </w:numPr>
            <w:ind w:left="720" w:hanging="360"/>
          </w:pPr>
        </w:pPrChange>
      </w:pPr>
      <w:r w:rsidRPr="00CB0DFB">
        <w:t xml:space="preserve">Interfaz </w:t>
      </w:r>
      <w:proofErr w:type="spellStart"/>
      <w:r w:rsidRPr="00CB0DFB">
        <w:t>user-friendly</w:t>
      </w:r>
      <w:proofErr w:type="spellEnd"/>
      <w:r w:rsidRPr="00CB0DFB">
        <w:t>, fácil de utilizar para todos.</w:t>
      </w:r>
    </w:p>
    <w:p w14:paraId="14DE92D8" w14:textId="77777777" w:rsidR="00CB0DFB" w:rsidRPr="00CB0DFB" w:rsidRDefault="00CB0DFB">
      <w:pPr>
        <w:pStyle w:val="LetranormalTFG"/>
        <w:numPr>
          <w:ilvl w:val="0"/>
          <w:numId w:val="18"/>
        </w:numPr>
        <w:rPr>
          <w:ins w:id="298" w:author="Alberto Herrán González" w:date="2018-03-31T12:57:00Z"/>
        </w:rPr>
        <w:pPrChange w:id="299" w:author="Alberto Herrán González" w:date="2018-03-31T12:59:00Z">
          <w:pPr>
            <w:pStyle w:val="LetranormalTFG"/>
          </w:pPr>
        </w:pPrChange>
      </w:pPr>
    </w:p>
    <w:p w14:paraId="39B41A4C" w14:textId="77777777" w:rsidR="00D87A35" w:rsidRPr="00CB0DFB" w:rsidDel="00CB0DFB" w:rsidRDefault="00D87A35">
      <w:pPr>
        <w:pStyle w:val="LetranormalTFG"/>
        <w:numPr>
          <w:ilvl w:val="0"/>
          <w:numId w:val="18"/>
        </w:numPr>
        <w:rPr>
          <w:del w:id="300" w:author="Alberto Herrán González" w:date="2018-03-31T12:56:00Z"/>
        </w:rPr>
        <w:pPrChange w:id="301" w:author="Alberto Herrán González" w:date="2018-03-31T12:59:00Z">
          <w:pPr>
            <w:pStyle w:val="LetranormalTFG"/>
          </w:pPr>
        </w:pPrChange>
      </w:pPr>
      <w:r w:rsidRPr="00CB0DFB">
        <w:t xml:space="preserve">Diseño simple de la simulación para </w:t>
      </w:r>
      <w:r w:rsidR="00EF2129" w:rsidRPr="00CB0DFB">
        <w:t>poder visualizar</w:t>
      </w:r>
      <w:r w:rsidRPr="00CB0DFB">
        <w:t xml:space="preserve"> mejor los movimientos de tu robot.</w:t>
      </w:r>
    </w:p>
    <w:p w14:paraId="4D61A76E" w14:textId="77777777" w:rsidR="00CB0DFB" w:rsidRPr="00CB0DFB" w:rsidRDefault="00CB0DFB">
      <w:pPr>
        <w:pStyle w:val="LetranormalTFG"/>
        <w:numPr>
          <w:ilvl w:val="0"/>
          <w:numId w:val="18"/>
        </w:numPr>
        <w:rPr>
          <w:ins w:id="302" w:author="Alberto Herrán González" w:date="2018-03-31T12:59:00Z"/>
        </w:rPr>
        <w:pPrChange w:id="303" w:author="Alberto Herrán González" w:date="2018-03-31T12:59:00Z">
          <w:pPr>
            <w:pStyle w:val="LetranormalTFG"/>
            <w:numPr>
              <w:numId w:val="6"/>
            </w:numPr>
            <w:ind w:left="720" w:hanging="360"/>
          </w:pPr>
        </w:pPrChange>
      </w:pPr>
    </w:p>
    <w:p w14:paraId="36610E4A" w14:textId="77777777" w:rsidR="00D87A35" w:rsidDel="00CB0DFB" w:rsidRDefault="00D87A35">
      <w:pPr>
        <w:pStyle w:val="TFGtitulo2"/>
        <w:numPr>
          <w:ilvl w:val="0"/>
          <w:numId w:val="12"/>
        </w:numPr>
        <w:ind w:left="426" w:hanging="426"/>
        <w:rPr>
          <w:del w:id="304" w:author="Alberto Herrán González" w:date="2018-03-31T12:55:00Z"/>
        </w:rPr>
        <w:pPrChange w:id="305" w:author="Alberto Herrán González" w:date="2018-03-31T13:01:00Z">
          <w:pPr>
            <w:pStyle w:val="LetranormalTFG"/>
          </w:pPr>
        </w:pPrChange>
      </w:pPr>
    </w:p>
    <w:p w14:paraId="446DF2DE" w14:textId="77777777" w:rsidR="00BC3217" w:rsidRPr="009F1D2F" w:rsidDel="009F1D2F" w:rsidRDefault="00BC3217">
      <w:pPr>
        <w:pStyle w:val="TFGtitulo2"/>
        <w:numPr>
          <w:ilvl w:val="0"/>
          <w:numId w:val="12"/>
        </w:numPr>
        <w:ind w:left="426" w:hanging="426"/>
        <w:rPr>
          <w:del w:id="306" w:author="Alberto Herrán González" w:date="2018-03-31T13:00:00Z"/>
          <w:rPrChange w:id="307" w:author="Alberto Herrán González" w:date="2018-03-31T13:01:00Z">
            <w:rPr>
              <w:del w:id="308" w:author="Alberto Herrán González" w:date="2018-03-31T13:00:00Z"/>
              <w:rFonts w:eastAsiaTheme="majorEastAsia" w:cstheme="majorBidi"/>
              <w:sz w:val="36"/>
              <w:szCs w:val="32"/>
            </w:rPr>
          </w:rPrChange>
        </w:rPr>
        <w:pPrChange w:id="309" w:author="Alberto Herrán González" w:date="2018-03-31T13:01:00Z">
          <w:pPr>
            <w:pStyle w:val="LetranormalTFG"/>
          </w:pPr>
        </w:pPrChange>
      </w:pPr>
      <w:del w:id="310" w:author="Alberto Herrán González" w:date="2018-03-31T12:55:00Z">
        <w:r w:rsidDel="00CB0DFB">
          <w:br w:type="page"/>
        </w:r>
      </w:del>
    </w:p>
    <w:p w14:paraId="490AFB26" w14:textId="77777777" w:rsidR="00BC3217" w:rsidRDefault="00BC3217">
      <w:pPr>
        <w:pStyle w:val="TFGtitulo2"/>
        <w:numPr>
          <w:ilvl w:val="0"/>
          <w:numId w:val="12"/>
        </w:numPr>
        <w:ind w:left="426" w:hanging="426"/>
        <w:pPrChange w:id="311" w:author="Alberto Herrán González" w:date="2018-03-31T13:01:00Z">
          <w:pPr>
            <w:pStyle w:val="TFGtitulo2"/>
            <w:numPr>
              <w:numId w:val="12"/>
            </w:numPr>
            <w:ind w:left="720" w:hanging="360"/>
          </w:pPr>
        </w:pPrChange>
      </w:pPr>
      <w:bookmarkStart w:id="312" w:name="_Toc510215728"/>
      <w:r>
        <w:t>Estado del arte</w:t>
      </w:r>
      <w:bookmarkEnd w:id="312"/>
    </w:p>
    <w:p w14:paraId="4551CC1A" w14:textId="77777777" w:rsidR="001B4BE0" w:rsidDel="00CB0DFB" w:rsidRDefault="001B4BE0">
      <w:pPr>
        <w:pStyle w:val="LetranormalTFG"/>
        <w:rPr>
          <w:del w:id="313" w:author="Alberto Herrán González" w:date="2018-03-31T12:57:00Z"/>
        </w:rPr>
      </w:pPr>
    </w:p>
    <w:p w14:paraId="6E0FDF7A" w14:textId="77777777" w:rsidR="001B4BE0" w:rsidRDefault="001B4BE0">
      <w:pPr>
        <w:pStyle w:val="LetranormalTFG"/>
      </w:pPr>
      <w:r>
        <w:t>En cuanto a las herramientas que se pueden encontrar en el mercado para simular un robot de este tipo se pueden encontrar de dos tipos:</w:t>
      </w:r>
    </w:p>
    <w:p w14:paraId="71FD49F2" w14:textId="77777777" w:rsidR="001B4BE0" w:rsidDel="009F1D2F" w:rsidRDefault="001B4BE0">
      <w:pPr>
        <w:pStyle w:val="LetranormalTFG"/>
        <w:numPr>
          <w:ilvl w:val="0"/>
          <w:numId w:val="18"/>
        </w:numPr>
        <w:rPr>
          <w:del w:id="314" w:author="Alberto Herrán González" w:date="2018-03-31T13:00:00Z"/>
        </w:rPr>
        <w:pPrChange w:id="315" w:author="Alberto Herrán González" w:date="2018-03-31T13:01:00Z">
          <w:pPr>
            <w:pStyle w:val="LetranormalTFG"/>
            <w:numPr>
              <w:numId w:val="6"/>
            </w:numPr>
            <w:ind w:left="720" w:hanging="360"/>
          </w:pPr>
        </w:pPrChange>
      </w:pPr>
      <w:r>
        <w:t>Aplicaciones creadas por una persona las cuales muestran cómo realizarlas o dejan la aplicación en un repositorio público (pocas de estas realizan esto último). Estas aplicaciones suelen tener dos problemas: la dificultad para su descarga y utilización, que no están preparadas para su uso puesto que están en las IDE correspondientes y la interfaz no es fácil de usar, en caso de que haya interfaz y no se tenga que cambiar los parámetros por código.</w:t>
      </w:r>
    </w:p>
    <w:p w14:paraId="1D0AC838" w14:textId="77777777" w:rsidR="009F1D2F" w:rsidRPr="009F1D2F" w:rsidRDefault="009F1D2F">
      <w:pPr>
        <w:pStyle w:val="LetranormalTFG"/>
        <w:numPr>
          <w:ilvl w:val="0"/>
          <w:numId w:val="18"/>
        </w:numPr>
        <w:rPr>
          <w:ins w:id="316" w:author="Alberto Herrán González" w:date="2018-03-31T13:00:00Z"/>
          <w:rPrChange w:id="317" w:author="Alberto Herrán González" w:date="2018-03-31T13:01:00Z">
            <w:rPr>
              <w:ins w:id="318" w:author="Alberto Herrán González" w:date="2018-03-31T13:00:00Z"/>
              <w:rFonts w:eastAsiaTheme="majorEastAsia" w:cstheme="majorBidi"/>
              <w:sz w:val="36"/>
              <w:szCs w:val="32"/>
            </w:rPr>
          </w:rPrChange>
        </w:rPr>
        <w:pPrChange w:id="319" w:author="Alberto Herrán González" w:date="2018-03-31T13:01:00Z">
          <w:pPr>
            <w:pStyle w:val="LetranormalTFG"/>
            <w:numPr>
              <w:numId w:val="6"/>
            </w:numPr>
            <w:ind w:left="720" w:hanging="360"/>
          </w:pPr>
        </w:pPrChange>
      </w:pPr>
    </w:p>
    <w:p w14:paraId="41AFD733" w14:textId="77777777" w:rsidR="00BC3217" w:rsidRPr="009F1D2F" w:rsidRDefault="001B4BE0">
      <w:pPr>
        <w:pStyle w:val="LetranormalTFG"/>
        <w:numPr>
          <w:ilvl w:val="0"/>
          <w:numId w:val="18"/>
        </w:numPr>
        <w:rPr>
          <w:rPrChange w:id="320" w:author="Alberto Herrán González" w:date="2018-03-31T13:01:00Z">
            <w:rPr>
              <w:rFonts w:eastAsiaTheme="majorEastAsia" w:cstheme="majorBidi"/>
              <w:sz w:val="36"/>
              <w:szCs w:val="32"/>
            </w:rPr>
          </w:rPrChange>
        </w:rPr>
        <w:pPrChange w:id="321" w:author="Alberto Herrán González" w:date="2018-03-31T13:01:00Z">
          <w:pPr>
            <w:pStyle w:val="LetranormalTFG"/>
            <w:numPr>
              <w:numId w:val="6"/>
            </w:numPr>
            <w:ind w:left="720" w:hanging="360"/>
          </w:pPr>
        </w:pPrChange>
      </w:pPr>
      <w:r>
        <w:t xml:space="preserve">Aplicaciones creadas por empresas. En este caso muchas de estas aplicaciones tienen una carencia en la UI, no se puede cambiar de manera  </w:t>
      </w:r>
      <w:r>
        <w:lastRenderedPageBreak/>
        <w:t>sencilla los parámetros del robot. Lo bueno que tenía la herramienta encontrada es que no solo servía para un tipo de robot sino que incluía en la aplicación varios tipos de robots.</w:t>
      </w:r>
      <w:r w:rsidR="00597314">
        <w:t xml:space="preserve"> </w:t>
      </w:r>
      <w:del w:id="322" w:author="Alberto Herrán González" w:date="2018-03-31T12:57:00Z">
        <w:r w:rsidR="00BC3217" w:rsidDel="00CB0DFB">
          <w:br w:type="page"/>
        </w:r>
      </w:del>
    </w:p>
    <w:p w14:paraId="11DF849D" w14:textId="77777777" w:rsidR="00BC3217" w:rsidRDefault="00BC3217">
      <w:pPr>
        <w:pStyle w:val="TFGtitulo2"/>
        <w:numPr>
          <w:ilvl w:val="0"/>
          <w:numId w:val="12"/>
        </w:numPr>
        <w:ind w:left="426" w:hanging="426"/>
        <w:pPrChange w:id="323" w:author="Alberto Herrán González" w:date="2018-03-31T12:57:00Z">
          <w:pPr>
            <w:pStyle w:val="TFGtitulo2"/>
            <w:numPr>
              <w:numId w:val="12"/>
            </w:numPr>
            <w:ind w:left="720" w:hanging="360"/>
          </w:pPr>
        </w:pPrChange>
      </w:pPr>
      <w:bookmarkStart w:id="324" w:name="_Toc510215729"/>
      <w:r>
        <w:t>Estructura de la memoria</w:t>
      </w:r>
      <w:bookmarkEnd w:id="324"/>
    </w:p>
    <w:p w14:paraId="46EF40A5" w14:textId="77777777" w:rsidR="00D87A35" w:rsidDel="00CB0DFB" w:rsidRDefault="00D87A35" w:rsidP="00D87A35">
      <w:pPr>
        <w:pStyle w:val="LetranormalTFG"/>
        <w:rPr>
          <w:del w:id="325" w:author="Alberto Herrán González" w:date="2018-03-31T12:57:00Z"/>
        </w:rPr>
      </w:pPr>
    </w:p>
    <w:p w14:paraId="638FC9F7" w14:textId="77777777" w:rsidR="00302AF4" w:rsidRDefault="00302AF4" w:rsidP="00D87A35">
      <w:pPr>
        <w:pStyle w:val="LetranormalTFG"/>
      </w:pPr>
      <w:del w:id="326" w:author="Alberto Herrán González" w:date="2018-03-31T13:02:00Z">
        <w:r w:rsidDel="009F1D2F">
          <w:delText>Los capítulos que se abarcan a continuación son:</w:delText>
        </w:r>
      </w:del>
      <w:ins w:id="327" w:author="Alberto Herrán González" w:date="2018-03-31T13:02:00Z">
        <w:r w:rsidR="009F1D2F">
          <w:t>A continuación de describe brevemente la estru</w:t>
        </w:r>
      </w:ins>
      <w:ins w:id="328" w:author="Alberto Herrán González" w:date="2018-03-31T13:03:00Z">
        <w:r w:rsidR="009F1D2F">
          <w:t>ctura del resto del documento:</w:t>
        </w:r>
      </w:ins>
    </w:p>
    <w:p w14:paraId="1E43E246" w14:textId="77777777" w:rsidR="00302AF4" w:rsidRDefault="009F1D2F" w:rsidP="00D87A35">
      <w:pPr>
        <w:pStyle w:val="LetranormalTFG"/>
      </w:pPr>
      <w:ins w:id="329" w:author="Alberto Herrán González" w:date="2018-03-31T13:03:00Z">
        <w:r>
          <w:t xml:space="preserve">En el Capítulo 2, </w:t>
        </w:r>
      </w:ins>
      <w:r w:rsidR="00302AF4" w:rsidRPr="009F1D2F">
        <w:rPr>
          <w:b/>
          <w:i/>
          <w:rPrChange w:id="330" w:author="Alberto Herrán González" w:date="2018-03-31T13:03:00Z">
            <w:rPr/>
          </w:rPrChange>
        </w:rPr>
        <w:t>Robótica móvil</w:t>
      </w:r>
      <w:ins w:id="331" w:author="Alberto Herrán González" w:date="2018-03-31T13:03:00Z">
        <w:r>
          <w:t xml:space="preserve">, </w:t>
        </w:r>
      </w:ins>
      <w:del w:id="332" w:author="Alberto Herrán González" w:date="2018-03-31T13:03:00Z">
        <w:r w:rsidR="00302AF4" w:rsidDel="009F1D2F">
          <w:delText xml:space="preserve">: </w:delText>
        </w:r>
      </w:del>
      <w:r w:rsidR="00302AF4">
        <w:t>se com</w:t>
      </w:r>
      <w:r w:rsidR="0080782B">
        <w:t>ienza explicando qué</w:t>
      </w:r>
      <w:r w:rsidR="00302AF4">
        <w:t xml:space="preserve"> es un vehículo con ruedas y diferentes configuraciones del mismo. A continuación se entra en detalle en el</w:t>
      </w:r>
      <w:r w:rsidR="0080782B">
        <w:t xml:space="preserve"> funcionamiento del direccionamiento diferencial. Finalmente se le aplica una navegación autónoma a un vehículo con ruedas con direccionamiento diferencial.</w:t>
      </w:r>
    </w:p>
    <w:p w14:paraId="2D4C4D3B" w14:textId="77777777" w:rsidR="0080782B" w:rsidRDefault="009F1D2F" w:rsidP="00D87A35">
      <w:pPr>
        <w:pStyle w:val="LetranormalTFG"/>
      </w:pPr>
      <w:ins w:id="333" w:author="Alberto Herrán González" w:date="2018-03-31T13:03:00Z">
        <w:r>
          <w:t xml:space="preserve">En el Capítulo 3, </w:t>
        </w:r>
      </w:ins>
      <w:r w:rsidR="00302AF4" w:rsidRPr="009F1D2F">
        <w:rPr>
          <w:b/>
          <w:i/>
          <w:rPrChange w:id="334" w:author="Alberto Herrán González" w:date="2018-03-31T13:04:00Z">
            <w:rPr/>
          </w:rPrChange>
        </w:rPr>
        <w:t>Entorno tecnológico</w:t>
      </w:r>
      <w:ins w:id="335" w:author="Alberto Herrán González" w:date="2018-03-31T13:03:00Z">
        <w:r>
          <w:t>,</w:t>
        </w:r>
      </w:ins>
      <w:del w:id="336" w:author="Alberto Herrán González" w:date="2018-03-31T13:03:00Z">
        <w:r w:rsidR="00302AF4" w:rsidDel="009F1D2F">
          <w:delText>:</w:delText>
        </w:r>
      </w:del>
      <w:r w:rsidR="00302AF4">
        <w:t xml:space="preserve"> se </w:t>
      </w:r>
      <w:r w:rsidR="0080782B">
        <w:t>informa mediante una descripción</w:t>
      </w:r>
      <w:r w:rsidR="00302AF4">
        <w:t xml:space="preserve"> las diferentes tecnologías usadas</w:t>
      </w:r>
      <w:r w:rsidR="0080782B">
        <w:t>: Qt, OpenGL y GLM. Además se realiza una explicación sobre su utilización en el proyecto.</w:t>
      </w:r>
      <w:r w:rsidR="00BE1911">
        <w:t xml:space="preserve"> Además de estas también se explican otras tecnologías menos importantes para el proyecto.</w:t>
      </w:r>
    </w:p>
    <w:p w14:paraId="633B93F1" w14:textId="77777777" w:rsidR="009F1D2F" w:rsidRDefault="009F1D2F" w:rsidP="00D87A35">
      <w:pPr>
        <w:pStyle w:val="LetranormalTFG"/>
        <w:rPr>
          <w:ins w:id="337" w:author="Alberto Herrán González" w:date="2018-03-31T13:04:00Z"/>
        </w:rPr>
      </w:pPr>
      <w:ins w:id="338" w:author="Alberto Herrán González" w:date="2018-03-31T13:04:00Z">
        <w:r>
          <w:t xml:space="preserve">En el Capítulo 4, </w:t>
        </w:r>
      </w:ins>
      <w:r w:rsidR="00302AF4" w:rsidRPr="009F1D2F">
        <w:rPr>
          <w:b/>
          <w:i/>
          <w:rPrChange w:id="339" w:author="Alberto Herrán González" w:date="2018-03-31T13:04:00Z">
            <w:rPr/>
          </w:rPrChange>
        </w:rPr>
        <w:t>Descripción de la aplicación</w:t>
      </w:r>
      <w:del w:id="340" w:author="Alberto Herrán González" w:date="2018-03-31T13:04:00Z">
        <w:r w:rsidR="00302AF4" w:rsidDel="009F1D2F">
          <w:delText>:</w:delText>
        </w:r>
        <w:r w:rsidR="0080782B" w:rsidDel="009F1D2F">
          <w:delText xml:space="preserve"> en este apartado</w:delText>
        </w:r>
      </w:del>
      <w:ins w:id="341" w:author="Alberto Herrán González" w:date="2018-03-31T13:04:00Z">
        <w:r>
          <w:t>,</w:t>
        </w:r>
      </w:ins>
      <w:r w:rsidR="0080782B">
        <w:t xml:space="preserve"> se expone la aplicación al completo, comenzando por detalles sobre la simulación, pasando por la explicación de la interfaz y finalizando con casos de uso de la aplicación.</w:t>
      </w:r>
    </w:p>
    <w:p w14:paraId="7FA777A3" w14:textId="77777777" w:rsidR="009F1D2F" w:rsidRDefault="009F1D2F" w:rsidP="00D87A35">
      <w:pPr>
        <w:pStyle w:val="LetranormalTFG"/>
        <w:rPr>
          <w:ins w:id="342" w:author="Alberto Herrán González" w:date="2018-03-31T13:01:00Z"/>
        </w:rPr>
      </w:pPr>
      <w:ins w:id="343" w:author="Alberto Herrán González" w:date="2018-03-31T13:04:00Z">
        <w:r>
          <w:t xml:space="preserve">Finalmente, en el Capítulo 5, </w:t>
        </w:r>
        <w:r w:rsidRPr="009F1D2F">
          <w:rPr>
            <w:b/>
            <w:i/>
            <w:rPrChange w:id="344" w:author="Alberto Herrán González" w:date="2018-03-31T13:04:00Z">
              <w:rPr/>
            </w:rPrChange>
          </w:rPr>
          <w:t>Conclusiones</w:t>
        </w:r>
        <w:r>
          <w:t>, se presentan tanto las conc</w:t>
        </w:r>
      </w:ins>
      <w:ins w:id="345" w:author="Alberto Herrán González" w:date="2018-03-31T13:09:00Z">
        <w:r>
          <w:t>l</w:t>
        </w:r>
      </w:ins>
      <w:ins w:id="346" w:author="Alberto Herrán González" w:date="2018-03-31T13:04:00Z">
        <w:r>
          <w:t>usiones del trabajo como</w:t>
        </w:r>
      </w:ins>
      <w:ins w:id="347" w:author="Alberto Herrán González" w:date="2018-03-31T13:09:00Z">
        <w:r>
          <w:t xml:space="preserve"> su posible ampliaci</w:t>
        </w:r>
      </w:ins>
      <w:ins w:id="348" w:author="Alberto Herrán González" w:date="2018-03-31T13:10:00Z">
        <w:r>
          <w:t>ón y mejora.</w:t>
        </w:r>
      </w:ins>
    </w:p>
    <w:p w14:paraId="56A5A86B" w14:textId="77777777" w:rsidR="00BC3217" w:rsidRPr="00302AF4" w:rsidRDefault="00BC3217" w:rsidP="00D87A35">
      <w:pPr>
        <w:pStyle w:val="LetranormalTFG"/>
      </w:pPr>
      <w:r>
        <w:br w:type="page"/>
      </w:r>
    </w:p>
    <w:p w14:paraId="2C3AE29F" w14:textId="77777777" w:rsidR="00BC3217" w:rsidRDefault="00BC3217" w:rsidP="00BC3217">
      <w:pPr>
        <w:pStyle w:val="TituloTFG"/>
      </w:pPr>
      <w:bookmarkStart w:id="349" w:name="_Toc510215730"/>
      <w:r>
        <w:lastRenderedPageBreak/>
        <w:t>Capítulo 2 Robótica móvil</w:t>
      </w:r>
      <w:bookmarkEnd w:id="349"/>
    </w:p>
    <w:p w14:paraId="6A14A7C1" w14:textId="75EC05A9" w:rsidR="00BC3217" w:rsidDel="000475C7" w:rsidRDefault="000475C7">
      <w:pPr>
        <w:pStyle w:val="TFGtitulo2"/>
        <w:rPr>
          <w:del w:id="350" w:author="David Vacas Miguel" w:date="2018-04-02T18:04:00Z"/>
        </w:rPr>
        <w:pPrChange w:id="351" w:author="David Vacas Miguel" w:date="2018-04-02T18:03:00Z">
          <w:pPr>
            <w:pStyle w:val="TFGtitulo2"/>
            <w:numPr>
              <w:numId w:val="13"/>
            </w:numPr>
            <w:ind w:left="720" w:hanging="360"/>
          </w:pPr>
        </w:pPrChange>
      </w:pPr>
      <w:bookmarkStart w:id="352" w:name="_Toc510215731"/>
      <w:ins w:id="353" w:author="David Vacas Miguel" w:date="2018-04-02T18:03:00Z">
        <w:r w:rsidRPr="007937C0">
          <w:t>1.</w:t>
        </w:r>
        <w:r>
          <w:t xml:space="preserve"> </w:t>
        </w:r>
      </w:ins>
      <w:r w:rsidR="00BC3217">
        <w:t>Vehículos con ruedas</w:t>
      </w:r>
      <w:bookmarkEnd w:id="352"/>
    </w:p>
    <w:p w14:paraId="35748795" w14:textId="77777777" w:rsidR="0065054E" w:rsidRDefault="0065054E">
      <w:pPr>
        <w:pStyle w:val="TFGtitulo2"/>
        <w:pPrChange w:id="354" w:author="David Vacas Miguel" w:date="2018-04-02T18:04:00Z">
          <w:pPr>
            <w:pStyle w:val="LetranormalTFG"/>
          </w:pPr>
        </w:pPrChange>
      </w:pPr>
    </w:p>
    <w:p w14:paraId="52822B41" w14:textId="77777777" w:rsidR="0065054E" w:rsidRDefault="003E2C73" w:rsidP="0065054E">
      <w:pPr>
        <w:pStyle w:val="LetranormalTFG"/>
      </w:pPr>
      <w:r>
        <w:t>Los vehículos con ruedas son una solución simple y eficiente para conseguir movilidad sobre terrenos duros y libres de obstáculos, con los que se permite conseguir velocidades más o menos altas.</w:t>
      </w:r>
    </w:p>
    <w:p w14:paraId="66C24B6E" w14:textId="77777777" w:rsidR="003E2C73" w:rsidRDefault="003E2C73" w:rsidP="0065054E">
      <w:pPr>
        <w:pStyle w:val="LetranormalTFG"/>
      </w:pPr>
      <w:r>
        <w:t>Su limitación más importante es el deslizamiento en la impulsión, además dependiendo del tipo de terreno, puede aparecer deslizamiento y vibraciones en el mismo. Como se ha dicho en la definición, estos vehículos son eficientes en terrenos duros y libres de obstáculos, por lo tanto en terrenos blandos son poco eficientes.</w:t>
      </w:r>
    </w:p>
    <w:p w14:paraId="46D4AD9A" w14:textId="77777777" w:rsidR="003E2C73" w:rsidRDefault="003E2C73" w:rsidP="0065054E">
      <w:pPr>
        <w:pStyle w:val="LetranormalTFG"/>
      </w:pPr>
      <w:r>
        <w:t xml:space="preserve">Otro problema que tienen este tipo de vehículos se haya en que no es posible modificar la estabilidad para adaptarse al terreno, excepto en configuraciones muy especiales, lo que limita los terrenos sobre los que </w:t>
      </w:r>
      <w:r w:rsidR="00557732">
        <w:t xml:space="preserve">es aceptable el </w:t>
      </w:r>
      <w:r w:rsidR="00E62661">
        <w:t>vehículo</w:t>
      </w:r>
      <w:r w:rsidR="00557732">
        <w:t>.</w:t>
      </w:r>
    </w:p>
    <w:p w14:paraId="6814C356" w14:textId="77777777" w:rsidR="003460D2" w:rsidRDefault="003460D2" w:rsidP="0065054E">
      <w:pPr>
        <w:pStyle w:val="LetranormalTFG"/>
      </w:pPr>
      <w:r>
        <w:t>A continuación se pasa a calcular las ecuaciones del modelo cinemático y discreto.</w:t>
      </w:r>
    </w:p>
    <w:p w14:paraId="7F96A4A3" w14:textId="77777777" w:rsidR="003460D2" w:rsidRDefault="003278DE" w:rsidP="003460D2">
      <w:pPr>
        <w:pStyle w:val="LetranormalTFG"/>
      </w:pPr>
      <w:r>
        <w:t>Según se ve en la figura 4</w:t>
      </w:r>
      <w:r w:rsidR="003460D2">
        <w:t>, se supone un sistema de referencia {G} y un sistema {L} con origen en el punto de guiado del vehículo y eje Y</w:t>
      </w:r>
      <w:r w:rsidR="003460D2">
        <w:rPr>
          <w:vertAlign w:val="subscript"/>
        </w:rPr>
        <w:t>L</w:t>
      </w:r>
      <w:r w:rsidR="003460D2">
        <w:t xml:space="preserve"> en la dirección del eje longitudinal del vehículo.</w:t>
      </w:r>
    </w:p>
    <w:p w14:paraId="5136FEB8" w14:textId="77777777" w:rsidR="003460D2" w:rsidRDefault="003460D2" w:rsidP="003460D2">
      <w:pPr>
        <w:pStyle w:val="LetranormalTFG"/>
      </w:pPr>
    </w:p>
    <w:p w14:paraId="45D6BC46" w14:textId="77777777" w:rsidR="003460D2" w:rsidRDefault="003460D2" w:rsidP="003460D2">
      <w:pPr>
        <w:jc w:val="center"/>
      </w:pPr>
      <w:r w:rsidRPr="00330E47">
        <w:rPr>
          <w:noProof/>
          <w:lang w:eastAsia="es-ES"/>
        </w:rPr>
        <w:drawing>
          <wp:inline distT="0" distB="0" distL="0" distR="0" wp14:anchorId="20365853" wp14:editId="5FE73254">
            <wp:extent cx="3623814" cy="1981200"/>
            <wp:effectExtent l="0" t="0" r="0" b="0"/>
            <wp:docPr id="14" name="Picture 6" descr="Dibujo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6" descr="Dibujo4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9601" cy="1989831"/>
                    </a:xfrm>
                    <a:prstGeom prst="rect">
                      <a:avLst/>
                    </a:prstGeom>
                    <a:noFill/>
                    <a:ln>
                      <a:noFill/>
                    </a:ln>
                    <a:extLst/>
                  </pic:spPr>
                </pic:pic>
              </a:graphicData>
            </a:graphic>
          </wp:inline>
        </w:drawing>
      </w:r>
    </w:p>
    <w:p w14:paraId="5A01A4B1" w14:textId="77777777" w:rsidR="003460D2" w:rsidRDefault="003460D2" w:rsidP="003460D2">
      <w:pPr>
        <w:pStyle w:val="LetranormalTFG"/>
        <w:jc w:val="center"/>
      </w:pPr>
      <w:r w:rsidRPr="00097F18">
        <w:rPr>
          <w:b/>
        </w:rPr>
        <w:t xml:space="preserve">Figura </w:t>
      </w:r>
      <w:r w:rsidR="003278DE">
        <w:rPr>
          <w:b/>
        </w:rPr>
        <w:t>4</w:t>
      </w:r>
      <w:r w:rsidRPr="00097F18">
        <w:rPr>
          <w:b/>
        </w:rPr>
        <w:t>.</w:t>
      </w:r>
      <w:r>
        <w:t xml:space="preserve"> Modelo cinemático.</w:t>
      </w:r>
    </w:p>
    <w:p w14:paraId="0C17FD49" w14:textId="77777777" w:rsidR="003460D2" w:rsidRDefault="003460D2" w:rsidP="003460D2">
      <w:pPr>
        <w:pStyle w:val="LetranormalTFG"/>
        <w:jc w:val="center"/>
      </w:pPr>
    </w:p>
    <w:p w14:paraId="0F5C8AFA" w14:textId="77777777" w:rsidR="003460D2" w:rsidRDefault="003460D2" w:rsidP="003460D2">
      <w:pPr>
        <w:pStyle w:val="LetranormalTFG"/>
      </w:pPr>
      <w:r w:rsidRPr="0005392A">
        <w:t xml:space="preserve">Por lo tanto, si el vehículo tiene una velocidad de desplazamiento </w:t>
      </w:r>
      <m:oMath>
        <m:r>
          <w:rPr>
            <w:rFonts w:ascii="Cambria Math" w:hAnsi="Cambria Math"/>
          </w:rPr>
          <m:t>v</m:t>
        </m:r>
      </m:oMath>
      <w:r w:rsidRPr="0005392A">
        <w:t xml:space="preserve"> y de rotación </w:t>
      </w:r>
      <m:oMath>
        <m:r>
          <w:rPr>
            <w:rFonts w:ascii="Cambria Math" w:hAnsi="Cambria Math"/>
          </w:rPr>
          <m:t>w</m:t>
        </m:r>
      </m:oMath>
      <w:r w:rsidRPr="0005392A">
        <w:t xml:space="preserve"> con respecto a {L}, con respecto a {G} la velocidad es:</w:t>
      </w:r>
    </w:p>
    <w:p w14:paraId="6C4C47CC" w14:textId="77777777" w:rsidR="003460D2" w:rsidRPr="0005392A" w:rsidRDefault="003460D2" w:rsidP="003460D2">
      <w:pPr>
        <w:pStyle w:val="LetranormalTFG"/>
      </w:pPr>
    </w:p>
    <w:p w14:paraId="456B590A" w14:textId="77777777" w:rsidR="003460D2" w:rsidRPr="0005392A" w:rsidRDefault="00376976" w:rsidP="003460D2">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oMath>
      </m:oMathPara>
    </w:p>
    <w:p w14:paraId="4243BF42" w14:textId="77777777" w:rsidR="003460D2" w:rsidRPr="0005392A" w:rsidRDefault="00376976" w:rsidP="00DA06C6">
      <w:pPr>
        <w:pStyle w:val="LetranormalTFG"/>
        <w:tabs>
          <w:tab w:val="right" w:pos="9070"/>
        </w:tabs>
      </w:p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oMath>
      <w:ins w:id="355" w:author="Alberto Herrán González" w:date="2018-03-31T13:28:00Z">
        <w:r w:rsidR="00DA06C6">
          <w:rPr>
            <w:rFonts w:eastAsiaTheme="minorEastAsia"/>
          </w:rPr>
          <w:tab/>
        </w:r>
      </w:ins>
      <w:del w:id="356" w:author="Alberto Herrán González" w:date="2018-03-31T13:28:00Z">
        <w:r w:rsidR="003460D2" w:rsidDel="00DA06C6">
          <w:rPr>
            <w:rFonts w:eastAsiaTheme="minorEastAsia"/>
          </w:rPr>
          <w:tab/>
        </w:r>
        <w:r w:rsidR="003460D2" w:rsidDel="00DA06C6">
          <w:rPr>
            <w:rFonts w:eastAsiaTheme="minorEastAsia"/>
          </w:rPr>
          <w:tab/>
        </w:r>
      </w:del>
      <w:r w:rsidR="003460D2">
        <w:rPr>
          <w:rFonts w:eastAsiaTheme="minorEastAsia"/>
        </w:rPr>
        <w:t>(1)</w:t>
      </w:r>
    </w:p>
    <w:p w14:paraId="3C0D0CA9" w14:textId="77777777" w:rsidR="003460D2" w:rsidRPr="0005392A" w:rsidRDefault="00376976" w:rsidP="003460D2">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w</m:t>
          </m:r>
        </m:oMath>
      </m:oMathPara>
    </w:p>
    <w:p w14:paraId="5BAB8663" w14:textId="77777777" w:rsidR="003460D2" w:rsidRPr="0005392A" w:rsidRDefault="003460D2" w:rsidP="003460D2">
      <w:pPr>
        <w:pStyle w:val="LetranormalTFG"/>
      </w:pPr>
    </w:p>
    <w:p w14:paraId="5E4F5962" w14:textId="77777777" w:rsidR="003460D2" w:rsidRDefault="003460D2" w:rsidP="003460D2">
      <w:pPr>
        <w:pStyle w:val="LetranormalTFG"/>
      </w:pPr>
      <w:r w:rsidRPr="0005392A">
        <w:t>La derivada de una función puede aproximarse por el cociente incremental:</w:t>
      </w:r>
    </w:p>
    <w:p w14:paraId="2524E124" w14:textId="77777777" w:rsidR="003460D2" w:rsidRDefault="003460D2" w:rsidP="003460D2">
      <w:pPr>
        <w:pStyle w:val="LetranormalTFG"/>
      </w:pPr>
    </w:p>
    <w:p w14:paraId="12DDE212" w14:textId="77777777" w:rsidR="003460D2" w:rsidRPr="003460D2" w:rsidRDefault="00376976" w:rsidP="00DA06C6">
      <w:pPr>
        <w:pStyle w:val="LetranormalTFG"/>
        <w:tabs>
          <w:tab w:val="right" w:pos="9070"/>
        </w:tabs>
        <w:rPr>
          <w:rFonts w:ascii="Times New Roman" w:hAnsi="Times New Roman"/>
          <w:b/>
          <w:u w:val="single"/>
        </w:rPr>
      </w:p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oMath>
      <w:ins w:id="357" w:author="Alberto Herrán González" w:date="2018-03-31T13:29:00Z">
        <w:r w:rsidR="00DA06C6">
          <w:rPr>
            <w:rFonts w:eastAsiaTheme="minorEastAsia"/>
          </w:rPr>
          <w:tab/>
        </w:r>
      </w:ins>
      <w:del w:id="358" w:author="Alberto Herrán González" w:date="2018-03-31T13:29:00Z">
        <w:r w:rsidR="003460D2" w:rsidDel="00DA06C6">
          <w:rPr>
            <w:rFonts w:eastAsiaTheme="minorEastAsia"/>
          </w:rPr>
          <w:tab/>
        </w:r>
        <w:r w:rsidR="003460D2" w:rsidDel="00DA06C6">
          <w:rPr>
            <w:rFonts w:eastAsiaTheme="minorEastAsia"/>
          </w:rPr>
          <w:tab/>
        </w:r>
      </w:del>
      <w:del w:id="359" w:author="Alberto Herrán González" w:date="2018-03-31T13:28:00Z">
        <w:r w:rsidR="003460D2" w:rsidDel="00DA06C6">
          <w:rPr>
            <w:rFonts w:eastAsiaTheme="minorEastAsia"/>
          </w:rPr>
          <w:tab/>
        </w:r>
      </w:del>
      <w:r w:rsidR="003460D2">
        <w:t>(2)</w:t>
      </w:r>
    </w:p>
    <w:p w14:paraId="653684A9" w14:textId="77777777" w:rsidR="003460D2" w:rsidRPr="0005392A" w:rsidRDefault="003460D2" w:rsidP="003460D2">
      <w:pPr>
        <w:pStyle w:val="LetranormalTFG"/>
      </w:pPr>
    </w:p>
    <w:p w14:paraId="778C231B" w14:textId="77777777" w:rsidR="003460D2" w:rsidRPr="0005392A" w:rsidRDefault="003460D2" w:rsidP="003460D2">
      <w:pPr>
        <w:pStyle w:val="LetranormalTFG"/>
      </w:pPr>
      <w:r w:rsidRPr="0005392A">
        <w:t>Esto se conoce como derivada discreta hacia adelante, pero también puede aproximarse con el cociente incremental hacia atrás, la aproximación centrada, u otras aproximaciones más complicadas.</w:t>
      </w:r>
    </w:p>
    <w:p w14:paraId="562BA93C" w14:textId="77777777" w:rsidR="003460D2" w:rsidRDefault="003460D2" w:rsidP="003460D2">
      <w:pPr>
        <w:pStyle w:val="LetranormalTFG"/>
      </w:pPr>
      <w:r w:rsidRPr="0005392A">
        <w:t>El resultado es que, con una ecuación de este tipo, la nueva coordenada x {en t+1} se puede calcular a partir de la anterior (en t) mediante la ecuación:</w:t>
      </w:r>
    </w:p>
    <w:p w14:paraId="64084853" w14:textId="77777777" w:rsidR="00CB6C0D" w:rsidRPr="0005392A" w:rsidRDefault="00CB6C0D" w:rsidP="003460D2">
      <w:pPr>
        <w:pStyle w:val="LetranormalTFG"/>
      </w:pPr>
    </w:p>
    <w:p w14:paraId="2CCB76B7" w14:textId="77777777" w:rsidR="000475C7" w:rsidRDefault="003460D2" w:rsidP="003E17E7">
      <w:pPr>
        <w:pStyle w:val="LetranormalTFG"/>
        <w:tabs>
          <w:tab w:val="left" w:pos="708"/>
          <w:tab w:val="left" w:pos="1416"/>
          <w:tab w:val="left" w:pos="2124"/>
          <w:tab w:val="center" w:pos="4535"/>
        </w:tabs>
        <w:rPr>
          <w:rFonts w:eastAsiaTheme="minorEastAsia"/>
        </w:rPr>
        <w:pPrChange w:id="360" w:author="David Vacas Miguel" w:date="2018-04-19T00:09:00Z">
          <w:pPr>
            <w:pStyle w:val="LetranormalTFG"/>
          </w:pPr>
        </w:pPrChange>
      </w:p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w:ins w:id="361" w:author="David Vacas Miguel" w:date="2018-04-19T00:09:00Z">
        <w:r w:rsidR="003E17E7">
          <w:rPr>
            <w:rFonts w:eastAsiaTheme="minorEastAsia"/>
          </w:rPr>
          <w:tab/>
        </w:r>
      </w:ins>
      <w:del w:id="362" w:author="David Vacas Miguel" w:date="2018-04-02T17:58:00Z">
        <w:r w:rsidDel="000475C7">
          <w:rPr>
            <w:rFonts w:eastAsiaTheme="minorEastAsia"/>
          </w:rPr>
          <w:tab/>
        </w:r>
        <w:r w:rsidDel="000475C7">
          <w:rPr>
            <w:rFonts w:eastAsiaTheme="minorEastAsia"/>
          </w:rPr>
          <w:tab/>
        </w:r>
      </w:del>
      <w:del w:id="363" w:author="David Vacas Miguel" w:date="2018-04-02T17:59:00Z">
        <w:r w:rsidDel="000475C7">
          <w:rPr>
            <w:rFonts w:eastAsiaTheme="minorEastAsia"/>
          </w:rPr>
          <w:delText>(3)</w:delText>
        </w:r>
      </w:del>
      <w:ins w:id="364" w:author="David Vacas Miguel" w:date="2018-04-02T18:02:00Z">
        <w:r w:rsidR="000475C7">
          <w:rPr>
            <w:rFonts w:eastAsiaTheme="minorEastAsia"/>
          </w:rPr>
          <w:t>(3)</w:t>
        </w:r>
      </w:ins>
    </w:p>
    <w:p w14:paraId="149606CD" w14:textId="77777777" w:rsidR="00CB6C0D" w:rsidRPr="0005392A" w:rsidRDefault="00CB6C0D" w:rsidP="003460D2">
      <w:pPr>
        <w:pStyle w:val="LetranormalTFG"/>
      </w:pPr>
    </w:p>
    <w:p w14:paraId="5A8FA26A" w14:textId="77777777" w:rsidR="003460D2" w:rsidRDefault="003460D2" w:rsidP="003460D2">
      <w:pPr>
        <w:pStyle w:val="LetranormalTFG"/>
      </w:pPr>
      <w:r w:rsidRPr="0005392A">
        <w:t>Aplicando el mismo resultado al resto de coordenadas del modelo cinemático directo, se obtiene:</w:t>
      </w:r>
    </w:p>
    <w:p w14:paraId="5356A256" w14:textId="77777777" w:rsidR="00CB6C0D" w:rsidRPr="0005392A" w:rsidRDefault="00CB6C0D" w:rsidP="003460D2">
      <w:pPr>
        <w:pStyle w:val="LetranormalTFG"/>
      </w:pPr>
    </w:p>
    <w:p w14:paraId="3D9E9150" w14:textId="77777777" w:rsidR="003460D2" w:rsidRPr="0005392A" w:rsidRDefault="003460D2" w:rsidP="003460D2">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14:paraId="07397C43" w14:textId="77777777" w:rsidR="003460D2" w:rsidRPr="0005392A" w:rsidRDefault="003460D2" w:rsidP="003460D2">
      <w:pPr>
        <w:pStyle w:val="LetranormalTFG"/>
      </w:p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t</m:t>
        </m:r>
      </m:oMath>
      <w:r>
        <w:rPr>
          <w:rFonts w:eastAsiaTheme="minorEastAsia"/>
        </w:rPr>
        <w:tab/>
      </w:r>
      <w:r>
        <w:rPr>
          <w:rFonts w:eastAsiaTheme="minorEastAsia"/>
        </w:rPr>
        <w:tab/>
        <w:t>(4)</w:t>
      </w:r>
    </w:p>
    <w:p w14:paraId="4360D3C8" w14:textId="77777777" w:rsidR="003460D2" w:rsidRPr="0005392A" w:rsidRDefault="003460D2" w:rsidP="003460D2">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t</m:t>
          </m:r>
        </m:oMath>
      </m:oMathPara>
    </w:p>
    <w:p w14:paraId="74A97765" w14:textId="77777777" w:rsidR="00BC3217" w:rsidRPr="003460D2" w:rsidDel="000475C7" w:rsidRDefault="003460D2" w:rsidP="003460D2">
      <w:pPr>
        <w:pStyle w:val="LetranormalTFG"/>
        <w:rPr>
          <w:del w:id="365" w:author="David Vacas Miguel" w:date="2018-04-02T18:05:00Z"/>
        </w:rPr>
      </w:pPr>
      <w:r w:rsidRPr="0005392A">
        <w:t xml:space="preserve">Por tanto, si se dispone de las coordenadas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sidRPr="0005392A">
        <w:t xml:space="preserve"> en cada instante de un determinado horizonte temporal, se puede calcular la nueva posición y orientación del robot en dicho horizonte.</w:t>
      </w:r>
    </w:p>
    <w:p w14:paraId="2456526F" w14:textId="77777777" w:rsidR="00CB6C0D" w:rsidRDefault="00CB6C0D">
      <w:pPr>
        <w:pStyle w:val="LetranormalTFG"/>
        <w:rPr>
          <w:rFonts w:ascii="Arial" w:eastAsiaTheme="majorEastAsia" w:hAnsi="Arial" w:cstheme="majorBidi"/>
          <w:sz w:val="36"/>
          <w:szCs w:val="32"/>
        </w:rPr>
        <w:pPrChange w:id="366" w:author="David Vacas Miguel" w:date="2018-04-02T18:05:00Z">
          <w:pPr/>
        </w:pPrChange>
      </w:pPr>
      <w:del w:id="367" w:author="David Vacas Miguel" w:date="2018-04-02T18:05:00Z">
        <w:r w:rsidDel="000475C7">
          <w:br w:type="page"/>
        </w:r>
      </w:del>
    </w:p>
    <w:p w14:paraId="1EA51FCD" w14:textId="77777777" w:rsidR="00BC3217" w:rsidDel="000475C7" w:rsidRDefault="000475C7">
      <w:pPr>
        <w:pStyle w:val="TFGtitulo2"/>
        <w:rPr>
          <w:del w:id="368" w:author="David Vacas Miguel" w:date="2018-04-02T18:05:00Z"/>
        </w:rPr>
        <w:pPrChange w:id="369" w:author="David Vacas Miguel" w:date="2018-04-02T18:05:00Z">
          <w:pPr>
            <w:pStyle w:val="TFGtitulo2"/>
            <w:numPr>
              <w:numId w:val="13"/>
            </w:numPr>
            <w:ind w:left="720" w:hanging="360"/>
          </w:pPr>
        </w:pPrChange>
      </w:pPr>
      <w:bookmarkStart w:id="370" w:name="_Toc510215732"/>
      <w:ins w:id="371" w:author="David Vacas Miguel" w:date="2018-04-02T18:05:00Z">
        <w:r>
          <w:lastRenderedPageBreak/>
          <w:t xml:space="preserve">2. </w:t>
        </w:r>
      </w:ins>
      <w:r w:rsidR="00BC3217">
        <w:t>Diferentes configuraciones</w:t>
      </w:r>
      <w:bookmarkEnd w:id="370"/>
    </w:p>
    <w:p w14:paraId="3FC1CD25" w14:textId="77777777" w:rsidR="00557732" w:rsidRDefault="00557732">
      <w:pPr>
        <w:pStyle w:val="TFGtitulo2"/>
        <w:pPrChange w:id="372" w:author="David Vacas Miguel" w:date="2018-04-02T18:05:00Z">
          <w:pPr>
            <w:pStyle w:val="LetranormalTFG"/>
          </w:pPr>
        </w:pPrChange>
      </w:pPr>
    </w:p>
    <w:p w14:paraId="08E7DDD6" w14:textId="77777777" w:rsidR="00557732" w:rsidRDefault="00557732" w:rsidP="00557732">
      <w:pPr>
        <w:pStyle w:val="LetranormalTFG"/>
      </w:pPr>
      <w:r>
        <w:t>Los vehículos con ruedas emplean distintos tipos de locomoción que les da unas características y propiedades diferentes entre ellos en cuanto a eficiencia energética, dimensiones, maniobrabilidad y carga útil. A continuación se pasa a mencionar algunas de estas configuraciones:</w:t>
      </w:r>
    </w:p>
    <w:p w14:paraId="4236029B" w14:textId="77777777" w:rsidR="00557732" w:rsidRDefault="003510C1" w:rsidP="00557732">
      <w:pPr>
        <w:pStyle w:val="LetranormalTFG"/>
        <w:numPr>
          <w:ilvl w:val="0"/>
          <w:numId w:val="6"/>
        </w:numPr>
      </w:pPr>
      <w:r w:rsidRPr="008E23AC">
        <w:rPr>
          <w:b/>
          <w:rPrChange w:id="373" w:author="David Vacas Miguel" w:date="2018-04-19T00:02:00Z">
            <w:rPr/>
          </w:rPrChange>
        </w:rPr>
        <w:t>Ackerman:</w:t>
      </w:r>
      <w:r>
        <w:t xml:space="preserve"> Es el habitual de los vehículos de cuatro ruedas. Las ruedas delanteras son las que se ocupan del giro, sin embargo la rueda interior gira un poco más que la exterior lo que hace que se elimine el deslizamiento. El </w:t>
      </w:r>
      <w:r w:rsidR="002C7DD3">
        <w:t>centro</w:t>
      </w:r>
      <w:r>
        <w:t xml:space="preserve"> de rotación del </w:t>
      </w:r>
      <w:r w:rsidR="00506E5B">
        <w:t>vehículo</w:t>
      </w:r>
      <w:r>
        <w:t xml:space="preserve"> se haya en el corte de las </w:t>
      </w:r>
      <w:r w:rsidR="00506E5B">
        <w:t>prolongaciones</w:t>
      </w:r>
      <w:r>
        <w:t xml:space="preserve"> de las ruedas delanteras y las ruedas traseras</w:t>
      </w:r>
      <w:r w:rsidR="003278DE">
        <w:t xml:space="preserve"> como se muestra en la figura 5</w:t>
      </w:r>
      <w:r w:rsidR="00AC0C93">
        <w:t>.</w:t>
      </w:r>
    </w:p>
    <w:p w14:paraId="2D0EC010" w14:textId="77777777" w:rsidR="00D76BCA" w:rsidRDefault="00D76BCA" w:rsidP="00D76BCA">
      <w:pPr>
        <w:pStyle w:val="LetranormalTFG"/>
        <w:ind w:left="720"/>
      </w:pPr>
    </w:p>
    <w:p w14:paraId="29EAF1CB" w14:textId="77777777" w:rsidR="00AC0C93" w:rsidRDefault="00376976" w:rsidP="00AC0C93">
      <w:pPr>
        <w:pStyle w:val="LetranormalTFG"/>
        <w:ind w:left="720"/>
        <w:jc w:val="center"/>
      </w:pPr>
      <w:r>
        <w:pict w14:anchorId="4382B9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245.25pt;height:134.25pt">
            <v:imagedata r:id="rId14" o:title="ackrman"/>
          </v:shape>
        </w:pict>
      </w:r>
    </w:p>
    <w:p w14:paraId="354AB344" w14:textId="77777777" w:rsidR="00AC0C93" w:rsidRDefault="003278DE" w:rsidP="00AC0C93">
      <w:pPr>
        <w:pStyle w:val="LetranormalTFG"/>
        <w:ind w:left="720"/>
        <w:jc w:val="center"/>
      </w:pPr>
      <w:r>
        <w:rPr>
          <w:b/>
        </w:rPr>
        <w:t>Figura 5</w:t>
      </w:r>
      <w:r w:rsidR="00AC0C93" w:rsidRPr="00AC0C93">
        <w:rPr>
          <w:b/>
        </w:rPr>
        <w:t>.</w:t>
      </w:r>
      <w:r w:rsidR="00AC0C93">
        <w:t xml:space="preserve"> Configuración </w:t>
      </w:r>
      <w:proofErr w:type="spellStart"/>
      <w:r w:rsidR="00AC0C93">
        <w:t>ackerman</w:t>
      </w:r>
      <w:proofErr w:type="spellEnd"/>
      <w:r w:rsidR="00AC0C93">
        <w:t xml:space="preserve"> y </w:t>
      </w:r>
      <w:r w:rsidR="00D76BCA">
        <w:t>centro</w:t>
      </w:r>
      <w:r w:rsidR="00AC0C93">
        <w:t xml:space="preserve"> de rotación.</w:t>
      </w:r>
    </w:p>
    <w:p w14:paraId="0DCC0C3A" w14:textId="77777777" w:rsidR="00D76BCA" w:rsidRDefault="00D76BCA" w:rsidP="00AC0C93">
      <w:pPr>
        <w:pStyle w:val="LetranormalTFG"/>
        <w:ind w:left="720"/>
        <w:jc w:val="center"/>
      </w:pPr>
    </w:p>
    <w:p w14:paraId="67FDBC59" w14:textId="77777777" w:rsidR="002C7DD3" w:rsidRDefault="002C7DD3" w:rsidP="002C7DD3">
      <w:pPr>
        <w:pStyle w:val="LetranormalTFG"/>
        <w:numPr>
          <w:ilvl w:val="0"/>
          <w:numId w:val="6"/>
        </w:numPr>
      </w:pPr>
      <w:r w:rsidRPr="008E23AC">
        <w:rPr>
          <w:b/>
          <w:rPrChange w:id="374" w:author="David Vacas Miguel" w:date="2018-04-19T00:02:00Z">
            <w:rPr/>
          </w:rPrChange>
        </w:rPr>
        <w:t>Triciclo:</w:t>
      </w:r>
      <w:r>
        <w:t xml:space="preserve"> Se compone por tres ruedas, una delantera central y dos traseras. La rueda delantera actúa tanto para tracción como para direccionamiento, las ruedas traseras son pasivas. Tiene una mayor maniobrabilidad que la configuración anterior, sin embargo posee una menor estabilidad sobre terrenos difíciles. El centro de gravedad tiende a perderse cuando se desplaza por una pendiente, perdiendo tracción. El cetro de rotación se puede calcular igual que en la configuración anterior, es decir, prolongando el eje de la rueda delantera y las traseras y este se encuentra en el punto de corte.</w:t>
      </w:r>
    </w:p>
    <w:p w14:paraId="0C2F93C7" w14:textId="77777777" w:rsidR="00D76BCA" w:rsidRDefault="006872E6" w:rsidP="00D76BCA">
      <w:pPr>
        <w:pStyle w:val="LetranormalTFG"/>
        <w:ind w:left="720"/>
        <w:jc w:val="center"/>
      </w:pPr>
      <w:r>
        <w:lastRenderedPageBreak/>
        <w:pict w14:anchorId="09257029">
          <v:shape id="_x0000_i1149" type="#_x0000_t75" style="width:246.75pt;height:135pt">
            <v:imagedata r:id="rId15" o:title="triciclo"/>
          </v:shape>
        </w:pict>
      </w:r>
    </w:p>
    <w:p w14:paraId="1844ECEC" w14:textId="77777777" w:rsidR="00D76BCA" w:rsidRDefault="003278DE" w:rsidP="00D76BCA">
      <w:pPr>
        <w:pStyle w:val="LetranormalTFG"/>
        <w:ind w:left="720"/>
        <w:jc w:val="center"/>
      </w:pPr>
      <w:r>
        <w:rPr>
          <w:b/>
        </w:rPr>
        <w:t>Figura 6</w:t>
      </w:r>
      <w:r w:rsidR="00D76BCA" w:rsidRPr="00D76BCA">
        <w:rPr>
          <w:b/>
        </w:rPr>
        <w:t>.</w:t>
      </w:r>
      <w:r w:rsidR="00D76BCA">
        <w:t xml:space="preserve"> Configuración de triciclo y centro de rotación.</w:t>
      </w:r>
    </w:p>
    <w:p w14:paraId="2741D2FB" w14:textId="77777777" w:rsidR="00D76BCA" w:rsidRDefault="00D76BCA" w:rsidP="00D76BCA">
      <w:pPr>
        <w:pStyle w:val="LetranormalTFG"/>
        <w:ind w:left="720"/>
      </w:pPr>
    </w:p>
    <w:p w14:paraId="2347B855" w14:textId="77777777" w:rsidR="00D76BCA" w:rsidRDefault="00D76BCA" w:rsidP="00D76BCA">
      <w:pPr>
        <w:pStyle w:val="LetranormalTFG"/>
        <w:numPr>
          <w:ilvl w:val="0"/>
          <w:numId w:val="6"/>
        </w:numPr>
      </w:pPr>
      <w:proofErr w:type="spellStart"/>
      <w:r w:rsidRPr="008E23AC">
        <w:rPr>
          <w:b/>
          <w:rPrChange w:id="375" w:author="David Vacas Miguel" w:date="2018-04-19T00:02:00Z">
            <w:rPr/>
          </w:rPrChange>
        </w:rPr>
        <w:t>Skid</w:t>
      </w:r>
      <w:proofErr w:type="spellEnd"/>
      <w:r w:rsidRPr="008E23AC">
        <w:rPr>
          <w:b/>
          <w:rPrChange w:id="376" w:author="David Vacas Miguel" w:date="2018-04-19T00:02:00Z">
            <w:rPr/>
          </w:rPrChange>
        </w:rPr>
        <w:t xml:space="preserve"> </w:t>
      </w:r>
      <w:proofErr w:type="spellStart"/>
      <w:r w:rsidRPr="008E23AC">
        <w:rPr>
          <w:b/>
          <w:rPrChange w:id="377" w:author="David Vacas Miguel" w:date="2018-04-19T00:02:00Z">
            <w:rPr/>
          </w:rPrChange>
        </w:rPr>
        <w:t>Steer</w:t>
      </w:r>
      <w:proofErr w:type="spellEnd"/>
      <w:r w:rsidRPr="008E23AC">
        <w:rPr>
          <w:b/>
          <w:rPrChange w:id="378" w:author="David Vacas Miguel" w:date="2018-04-19T00:02:00Z">
            <w:rPr/>
          </w:rPrChange>
        </w:rPr>
        <w:t>:</w:t>
      </w:r>
      <w:r>
        <w:t xml:space="preserve"> Varias ruedas a cada lado del vehículo que actúan de forma simultánea. La dirección del vehículo se haya de combinar las velocidades de las ruedas izquierdas con las de la derecha.</w:t>
      </w:r>
    </w:p>
    <w:p w14:paraId="117763DB" w14:textId="77777777" w:rsidR="00D76BCA" w:rsidRDefault="000136E1" w:rsidP="00D76BCA">
      <w:pPr>
        <w:pStyle w:val="LetranormalTFG"/>
        <w:ind w:left="720"/>
      </w:pPr>
      <w:r>
        <w:rPr>
          <w:noProof/>
          <w:lang w:eastAsia="es-ES"/>
        </w:rPr>
        <mc:AlternateContent>
          <mc:Choice Requires="wps">
            <w:drawing>
              <wp:anchor distT="45720" distB="45720" distL="114300" distR="114300" simplePos="0" relativeHeight="251666432" behindDoc="0" locked="0" layoutInCell="1" allowOverlap="1" wp14:anchorId="7C4C7B2E" wp14:editId="1D1E8CF3">
                <wp:simplePos x="0" y="0"/>
                <wp:positionH relativeFrom="column">
                  <wp:posOffset>4414520</wp:posOffset>
                </wp:positionH>
                <wp:positionV relativeFrom="paragraph">
                  <wp:posOffset>224790</wp:posOffset>
                </wp:positionV>
                <wp:extent cx="600075" cy="228600"/>
                <wp:effectExtent l="0" t="0" r="28575" b="1905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28600"/>
                        </a:xfrm>
                        <a:prstGeom prst="rect">
                          <a:avLst/>
                        </a:prstGeom>
                        <a:solidFill>
                          <a:schemeClr val="bg1"/>
                        </a:solidFill>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456E2FC6" w14:textId="77777777" w:rsidR="00376976" w:rsidRDefault="00376976" w:rsidP="000136E1">
                            <w:r>
                              <w:t>v1 &gt; v2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4C7B2E" id="_x0000_t202" coordsize="21600,21600" o:spt="202" path="m,l,21600r21600,l21600,xe">
                <v:stroke joinstyle="miter"/>
                <v:path gradientshapeok="t" o:connecttype="rect"/>
              </v:shapetype>
              <v:shape id="Cuadro de texto 2" o:spid="_x0000_s1026" type="#_x0000_t202" style="position:absolute;left:0;text-align:left;margin-left:347.6pt;margin-top:17.7pt;width:47.25pt;height:1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" fillcolor="white [3212]" strokecolor="white [3212]">
                <v:textbox>
                  <w:txbxContent>
                    <w:p w14:paraId="456E2FC6" w14:textId="77777777" w:rsidR="00376976" w:rsidRDefault="00376976" w:rsidP="000136E1">
                      <w:r>
                        <w:t>v1 &gt; v2</w:t>
                      </w:r>
                    </w:p>
                  </w:txbxContent>
                </v:textbox>
                <w10:wrap type="square"/>
              </v:shape>
            </w:pict>
          </mc:Fallback>
        </mc:AlternateContent>
      </w:r>
      <w:r>
        <w:rPr>
          <w:noProof/>
          <w:lang w:eastAsia="es-ES"/>
        </w:rPr>
        <w:drawing>
          <wp:anchor distT="0" distB="0" distL="114300" distR="114300" simplePos="0" relativeHeight="251662336" behindDoc="0" locked="0" layoutInCell="1" allowOverlap="1" wp14:anchorId="3811F5DC" wp14:editId="2411B983">
            <wp:simplePos x="0" y="0"/>
            <wp:positionH relativeFrom="margin">
              <wp:posOffset>4199255</wp:posOffset>
            </wp:positionH>
            <wp:positionV relativeFrom="margin">
              <wp:posOffset>4036060</wp:posOffset>
            </wp:positionV>
            <wp:extent cx="665480" cy="1162050"/>
            <wp:effectExtent l="209550" t="95250" r="210820" b="95250"/>
            <wp:wrapSquare wrapText="bothSides"/>
            <wp:docPr id="1" name="Imagen 1" descr="C:\Users\David\AppData\Local\Microsoft\Windows\INetCache\Content.Word\skid steer s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vid\AppData\Local\Microsoft\Windows\INetCache\Content.Word\skid steer sol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349952">
                      <a:off x="0" y="0"/>
                      <a:ext cx="66548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45720" distB="45720" distL="114300" distR="114300" simplePos="0" relativeHeight="251664384" behindDoc="0" locked="0" layoutInCell="1" allowOverlap="1" wp14:anchorId="5706A018" wp14:editId="343899D4">
                <wp:simplePos x="0" y="0"/>
                <wp:positionH relativeFrom="column">
                  <wp:posOffset>2795270</wp:posOffset>
                </wp:positionH>
                <wp:positionV relativeFrom="paragraph">
                  <wp:posOffset>253365</wp:posOffset>
                </wp:positionV>
                <wp:extent cx="600075" cy="2286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28600"/>
                        </a:xfrm>
                        <a:prstGeom prst="rect">
                          <a:avLst/>
                        </a:prstGeom>
                        <a:solidFill>
                          <a:schemeClr val="bg1"/>
                        </a:solidFill>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34F8619B" w14:textId="77777777" w:rsidR="00376976" w:rsidRDefault="00376976">
                            <w:r>
                              <w:t>v1 &lt; v2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6A018" id="_x0000_s1027" type="#_x0000_t202" style="position:absolute;left:0;text-align:left;margin-left:220.1pt;margin-top:19.95pt;width:47.25pt;height:1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" fillcolor="white [3212]" strokecolor="white [3212]">
                <v:textbox>
                  <w:txbxContent>
                    <w:p w14:paraId="34F8619B" w14:textId="77777777" w:rsidR="00376976" w:rsidRDefault="00376976">
                      <w:r>
                        <w:t>v1 &lt; v2</w:t>
                      </w:r>
                    </w:p>
                  </w:txbxContent>
                </v:textbox>
                <w10:wrap type="square"/>
              </v:shape>
            </w:pict>
          </mc:Fallback>
        </mc:AlternateContent>
      </w:r>
      <w:r>
        <w:rPr>
          <w:noProof/>
          <w:lang w:eastAsia="es-ES"/>
        </w:rPr>
        <w:drawing>
          <wp:anchor distT="0" distB="0" distL="114300" distR="114300" simplePos="0" relativeHeight="251668480" behindDoc="0" locked="0" layoutInCell="1" allowOverlap="1" wp14:anchorId="7A721D13" wp14:editId="06D2518D">
            <wp:simplePos x="0" y="0"/>
            <wp:positionH relativeFrom="margin">
              <wp:posOffset>3023870</wp:posOffset>
            </wp:positionH>
            <wp:positionV relativeFrom="margin">
              <wp:posOffset>4050458</wp:posOffset>
            </wp:positionV>
            <wp:extent cx="665480" cy="1162050"/>
            <wp:effectExtent l="247650" t="95250" r="210820" b="95250"/>
            <wp:wrapSquare wrapText="bothSides"/>
            <wp:docPr id="31" name="Imagen 31" descr="C:\Users\David\AppData\Local\Microsoft\Windows\INetCache\Content.Word\skid steer s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vid\AppData\Local\Microsoft\Windows\INetCache\Content.Word\skid steer sol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9968668">
                      <a:off x="0" y="0"/>
                      <a:ext cx="66548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376976">
        <w:pict w14:anchorId="4D8F3436">
          <v:shape id="_x0000_i1150" type="#_x0000_t75" style="width:169.5pt;height:139.5pt">
            <v:imagedata r:id="rId17" o:title="skid steer"/>
          </v:shape>
        </w:pict>
      </w:r>
    </w:p>
    <w:p w14:paraId="2C3E8D45" w14:textId="77777777" w:rsidR="0041739B" w:rsidRDefault="003278DE" w:rsidP="0041739B">
      <w:pPr>
        <w:pStyle w:val="LetranormalTFG"/>
        <w:ind w:left="720"/>
        <w:jc w:val="center"/>
      </w:pPr>
      <w:r>
        <w:rPr>
          <w:b/>
        </w:rPr>
        <w:t>Figura 7</w:t>
      </w:r>
      <w:r w:rsidR="0041739B" w:rsidRPr="0041739B">
        <w:rPr>
          <w:b/>
        </w:rPr>
        <w:t>.</w:t>
      </w:r>
      <w:r w:rsidR="0041739B">
        <w:t xml:space="preserve"> Configuración </w:t>
      </w:r>
      <w:proofErr w:type="spellStart"/>
      <w:r w:rsidR="0041739B">
        <w:t>Skid</w:t>
      </w:r>
      <w:proofErr w:type="spellEnd"/>
      <w:r w:rsidR="0041739B">
        <w:t xml:space="preserve"> </w:t>
      </w:r>
      <w:proofErr w:type="spellStart"/>
      <w:r w:rsidR="0041739B">
        <w:t>Steer</w:t>
      </w:r>
      <w:proofErr w:type="spellEnd"/>
      <w:r w:rsidR="0041739B">
        <w:t xml:space="preserve"> y movimiento según velocidades.</w:t>
      </w:r>
    </w:p>
    <w:p w14:paraId="76BE5932" w14:textId="77777777" w:rsidR="0041739B" w:rsidRDefault="0041739B" w:rsidP="0041739B">
      <w:pPr>
        <w:pStyle w:val="LetranormalTFG"/>
        <w:ind w:left="720"/>
        <w:jc w:val="center"/>
      </w:pPr>
    </w:p>
    <w:p w14:paraId="7F70B7CA" w14:textId="77777777" w:rsidR="0041739B" w:rsidRDefault="0041739B" w:rsidP="0041739B">
      <w:pPr>
        <w:pStyle w:val="LetranormalTFG"/>
        <w:numPr>
          <w:ilvl w:val="0"/>
          <w:numId w:val="6"/>
        </w:numPr>
      </w:pPr>
      <w:r w:rsidRPr="008E23AC">
        <w:rPr>
          <w:b/>
          <w:rPrChange w:id="379" w:author="David Vacas Miguel" w:date="2018-04-19T00:02:00Z">
            <w:rPr/>
          </w:rPrChange>
        </w:rPr>
        <w:t>Pistas de deslizamiento:</w:t>
      </w:r>
      <w:r>
        <w:t xml:space="preserve"> Funcionalmente análogo a la configuración </w:t>
      </w:r>
      <w:proofErr w:type="spellStart"/>
      <w:r>
        <w:t>Skid</w:t>
      </w:r>
      <w:proofErr w:type="spellEnd"/>
      <w:r>
        <w:t xml:space="preserve"> </w:t>
      </w:r>
      <w:proofErr w:type="spellStart"/>
      <w:r>
        <w:t>Steer</w:t>
      </w:r>
      <w:proofErr w:type="spellEnd"/>
      <w:r>
        <w:t xml:space="preserve">. </w:t>
      </w:r>
      <w:bookmarkStart w:id="380" w:name="_GoBack"/>
      <w:r>
        <w:t xml:space="preserve">Tanto la impulsión como el direccionamiento se realiza mediante pistas de </w:t>
      </w:r>
      <w:bookmarkEnd w:id="380"/>
      <w:r>
        <w:t>desplazamiento, estas pistas actúan de forma similar a como lo harían ruedas de gran diámetro. Esta configuración es útil en terrenos irregulares.</w:t>
      </w:r>
    </w:p>
    <w:p w14:paraId="2247BE7D" w14:textId="77777777" w:rsidR="0041739B" w:rsidRDefault="006872E6" w:rsidP="0041739B">
      <w:pPr>
        <w:pStyle w:val="LetranormalTFG"/>
        <w:ind w:left="720"/>
        <w:jc w:val="center"/>
      </w:pPr>
      <w:r>
        <w:pict w14:anchorId="09D2D8FB">
          <v:shape id="_x0000_i1151" type="#_x0000_t75" style="width:141.75pt;height:90.75pt">
            <v:imagedata r:id="rId18" o:title="pistas de desplazamiento" croptop="13014f" cropbottom="10226f"/>
          </v:shape>
        </w:pict>
      </w:r>
    </w:p>
    <w:p w14:paraId="35638FDC" w14:textId="77777777" w:rsidR="0041739B" w:rsidRDefault="003278DE" w:rsidP="0041739B">
      <w:pPr>
        <w:pStyle w:val="LetranormalTFG"/>
        <w:ind w:left="720"/>
        <w:jc w:val="center"/>
      </w:pPr>
      <w:r>
        <w:rPr>
          <w:b/>
        </w:rPr>
        <w:t>Figura 8</w:t>
      </w:r>
      <w:r w:rsidR="0041739B" w:rsidRPr="0041739B">
        <w:rPr>
          <w:b/>
        </w:rPr>
        <w:t>.</w:t>
      </w:r>
      <w:r w:rsidR="0041739B">
        <w:t xml:space="preserve"> Pistas de desplazamiento.</w:t>
      </w:r>
    </w:p>
    <w:p w14:paraId="4792CB94" w14:textId="77777777" w:rsidR="0041739B" w:rsidRPr="00DE1065" w:rsidDel="00DE1065" w:rsidRDefault="00373585" w:rsidP="00DE1065">
      <w:pPr>
        <w:pStyle w:val="LetranormalTFG"/>
        <w:numPr>
          <w:ilvl w:val="0"/>
          <w:numId w:val="6"/>
        </w:numPr>
        <w:rPr>
          <w:del w:id="381" w:author="David Vacas Miguel" w:date="2018-04-19T00:31:00Z"/>
          <w:rPrChange w:id="382" w:author="David Vacas Miguel" w:date="2018-04-19T00:31:00Z">
            <w:rPr>
              <w:del w:id="383" w:author="David Vacas Miguel" w:date="2018-04-19T00:31:00Z"/>
              <w:b/>
            </w:rPr>
          </w:rPrChange>
        </w:rPr>
      </w:pPr>
      <w:r w:rsidRPr="008E23AC">
        <w:rPr>
          <w:b/>
          <w:rPrChange w:id="384" w:author="David Vacas Miguel" w:date="2018-04-19T00:02:00Z">
            <w:rPr/>
          </w:rPrChange>
        </w:rPr>
        <w:lastRenderedPageBreak/>
        <w:t>Síncronas:</w:t>
      </w:r>
      <w:r>
        <w:t xml:space="preserve"> Se trata de una configuración en la que todas las ruedas actúan de forma simultánea y, por lo tanto, giran de forma síncrona.</w:t>
      </w:r>
    </w:p>
    <w:p w14:paraId="6598D2BE" w14:textId="77777777" w:rsidR="00DE1065" w:rsidRDefault="00DE1065" w:rsidP="0041739B">
      <w:pPr>
        <w:pStyle w:val="LetranormalTFG"/>
        <w:numPr>
          <w:ilvl w:val="0"/>
          <w:numId w:val="6"/>
        </w:numPr>
        <w:rPr>
          <w:ins w:id="385" w:author="David Vacas Miguel" w:date="2018-04-19T00:31:00Z"/>
        </w:rPr>
      </w:pPr>
    </w:p>
    <w:p w14:paraId="32D9A508" w14:textId="77777777" w:rsidR="00373585" w:rsidRPr="0041739B" w:rsidDel="000475C7" w:rsidRDefault="00373585" w:rsidP="007937C0">
      <w:pPr>
        <w:pStyle w:val="LetranormalTFG"/>
        <w:numPr>
          <w:ilvl w:val="0"/>
          <w:numId w:val="6"/>
        </w:numPr>
        <w:rPr>
          <w:del w:id="386" w:author="David Vacas Miguel" w:date="2018-04-02T18:05:00Z"/>
        </w:rPr>
      </w:pPr>
      <w:r w:rsidRPr="00DE1065">
        <w:rPr>
          <w:b/>
          <w:rPrChange w:id="387" w:author="David Vacas Miguel" w:date="2018-04-19T00:31:00Z">
            <w:rPr/>
          </w:rPrChange>
        </w:rPr>
        <w:t>Direccionamiento diferencial:</w:t>
      </w:r>
      <w:r>
        <w:t xml:space="preserve"> Esta configuración es la que utiliza el robot sigue líneas. A </w:t>
      </w:r>
      <w:del w:id="388" w:author="David Vacas Miguel" w:date="2018-04-02T18:05:00Z">
        <w:r w:rsidDel="000475C7">
          <w:delText>continuación</w:delText>
        </w:r>
      </w:del>
      <w:ins w:id="389" w:author="David Vacas Miguel" w:date="2018-04-02T18:05:00Z">
        <w:r w:rsidR="000475C7">
          <w:t>continuación,</w:t>
        </w:r>
      </w:ins>
      <w:r>
        <w:t xml:space="preserve"> se entra en detalle sobre su funcionamiento.</w:t>
      </w:r>
    </w:p>
    <w:p w14:paraId="629CEDDC" w14:textId="77777777" w:rsidR="00BC3217" w:rsidRPr="000475C7" w:rsidRDefault="00BC3217" w:rsidP="00DE1065">
      <w:pPr>
        <w:pStyle w:val="LetranormalTFG"/>
        <w:numPr>
          <w:ilvl w:val="0"/>
          <w:numId w:val="6"/>
        </w:numPr>
        <w:rPr>
          <w:rFonts w:ascii="Arial" w:eastAsiaTheme="majorEastAsia" w:hAnsi="Arial" w:cstheme="majorBidi"/>
          <w:sz w:val="36"/>
          <w:szCs w:val="32"/>
        </w:rPr>
        <w:pPrChange w:id="390" w:author="David Vacas Miguel" w:date="2018-04-19T00:31:00Z">
          <w:pPr/>
        </w:pPrChange>
      </w:pPr>
      <w:del w:id="391" w:author="David Vacas Miguel" w:date="2018-04-02T18:05:00Z">
        <w:r w:rsidDel="000475C7">
          <w:br w:type="page"/>
        </w:r>
      </w:del>
    </w:p>
    <w:p w14:paraId="395DF57A" w14:textId="77777777" w:rsidR="00BC3217" w:rsidDel="00160EF8" w:rsidRDefault="000475C7">
      <w:pPr>
        <w:pStyle w:val="TFGtitulo2"/>
        <w:rPr>
          <w:del w:id="392" w:author="David Vacas Miguel" w:date="2018-04-02T18:05:00Z"/>
        </w:rPr>
        <w:pPrChange w:id="393" w:author="David Vacas Miguel" w:date="2018-04-02T18:05:00Z">
          <w:pPr>
            <w:pStyle w:val="TFGtitulo2"/>
            <w:numPr>
              <w:numId w:val="13"/>
            </w:numPr>
            <w:ind w:left="720" w:hanging="360"/>
          </w:pPr>
        </w:pPrChange>
      </w:pPr>
      <w:bookmarkStart w:id="394" w:name="_Toc510215733"/>
      <w:ins w:id="395" w:author="David Vacas Miguel" w:date="2018-04-02T18:05:00Z">
        <w:r>
          <w:t xml:space="preserve">3. </w:t>
        </w:r>
      </w:ins>
      <w:r w:rsidR="00BC3217">
        <w:t>Direccionamiento diferencial</w:t>
      </w:r>
      <w:bookmarkEnd w:id="394"/>
    </w:p>
    <w:p w14:paraId="649F1A04" w14:textId="77777777" w:rsidR="00A240FE" w:rsidRDefault="00A240FE">
      <w:pPr>
        <w:pStyle w:val="TFGtitulo2"/>
        <w:pPrChange w:id="396" w:author="David Vacas Miguel" w:date="2018-04-02T18:05:00Z">
          <w:pPr>
            <w:pStyle w:val="LetranormalTFG"/>
          </w:pPr>
        </w:pPrChange>
      </w:pPr>
    </w:p>
    <w:p w14:paraId="46B5FD58" w14:textId="77777777" w:rsidR="00F626D0" w:rsidRDefault="00F626D0" w:rsidP="00F626D0">
      <w:pPr>
        <w:pStyle w:val="LetranormalTFG"/>
      </w:pPr>
      <w:r w:rsidRPr="0005392A">
        <w:t>El direccionamiento diferencial viene dado por la diferencia de velocidades de las ruedas laterales. La tracción se consigue con esas mismas ruedas. Adicionalmente, existen una o más ruedas</w:t>
      </w:r>
      <w:r w:rsidR="003278DE">
        <w:t xml:space="preserve"> para el soporte. En la figura 9</w:t>
      </w:r>
      <w:r w:rsidRPr="0005392A">
        <w:t xml:space="preserve"> se muestra una imagen de dicho esquema. Nótese que para especificar la configuración hay que indicar los valores de</w:t>
      </w:r>
      <w:r w:rsidR="00C653D5">
        <w:t xml:space="preserve"> las tres variables (x, z</w:t>
      </w:r>
      <w:r w:rsidRPr="0005392A">
        <w:t xml:space="preserve">, </w:t>
      </w:r>
      <m:oMath>
        <m:r>
          <w:rPr>
            <w:rFonts w:ascii="Cambria Math" w:hAnsi="Cambria Math"/>
          </w:rPr>
          <m:t>φ</m:t>
        </m:r>
      </m:oMath>
      <w:r w:rsidRPr="0005392A">
        <w:t>), siendo las variables de control las velocidades de las ruedas laterales.</w:t>
      </w:r>
    </w:p>
    <w:p w14:paraId="4EC4F667" w14:textId="77777777" w:rsidR="00F626D0" w:rsidRPr="0005392A" w:rsidRDefault="00F626D0" w:rsidP="00F626D0">
      <w:pPr>
        <w:pStyle w:val="LetranormalTFG"/>
      </w:pPr>
    </w:p>
    <w:p w14:paraId="752DBAA9" w14:textId="77777777" w:rsidR="00F626D0" w:rsidRDefault="006872E6" w:rsidP="00F626D0">
      <w:pPr>
        <w:jc w:val="center"/>
      </w:pPr>
      <w:r>
        <w:rPr>
          <w:noProof/>
          <w:lang w:eastAsia="es-ES"/>
        </w:rPr>
        <w:pict w14:anchorId="78DAD518">
          <v:shape id="_x0000_i1142" type="#_x0000_t75" style="width:240pt;height:207pt">
            <v:imagedata r:id="rId19" o:title="Direccionamiento diferencial"/>
          </v:shape>
        </w:pict>
      </w:r>
    </w:p>
    <w:p w14:paraId="765EDF26" w14:textId="77777777" w:rsidR="00F626D0" w:rsidRDefault="00F626D0" w:rsidP="00F626D0">
      <w:pPr>
        <w:pStyle w:val="LetranormalTFG"/>
        <w:jc w:val="center"/>
      </w:pPr>
      <w:r w:rsidRPr="0092256A">
        <w:rPr>
          <w:b/>
          <w:rPrChange w:id="397" w:author="David Vacas Miguel [2]" w:date="2017-08-06T18:56:00Z">
            <w:rPr/>
          </w:rPrChange>
        </w:rPr>
        <w:t xml:space="preserve">Figura </w:t>
      </w:r>
      <w:r w:rsidR="003278DE">
        <w:rPr>
          <w:b/>
        </w:rPr>
        <w:t>9</w:t>
      </w:r>
      <w:r w:rsidRPr="0092256A">
        <w:rPr>
          <w:b/>
          <w:rPrChange w:id="398" w:author="David Vacas Miguel [2]" w:date="2017-08-06T18:56:00Z">
            <w:rPr/>
          </w:rPrChange>
        </w:rPr>
        <w:t>.</w:t>
      </w:r>
      <w:r>
        <w:t xml:space="preserve"> Locomoción mediante guiado diferencial</w:t>
      </w:r>
      <w:ins w:id="399" w:author="David Vacas Miguel [2]" w:date="2017-08-08T13:17:00Z">
        <w:r>
          <w:t>.</w:t>
        </w:r>
      </w:ins>
    </w:p>
    <w:p w14:paraId="30A3BB74" w14:textId="77777777" w:rsidR="00F626D0" w:rsidRDefault="00F626D0" w:rsidP="00F626D0">
      <w:pPr>
        <w:pStyle w:val="LetranormalTFG"/>
        <w:jc w:val="center"/>
      </w:pPr>
    </w:p>
    <w:p w14:paraId="145B145B" w14:textId="77777777" w:rsidR="00F626D0" w:rsidRDefault="00F626D0" w:rsidP="00F626D0">
      <w:pPr>
        <w:pStyle w:val="LetranormalTFG"/>
      </w:pPr>
      <w:r w:rsidRPr="0005392A">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5392A">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05392A">
        <w:t xml:space="preserve"> las velocidades de giro de las ruedas izquierda y derecha, respectivamente. Si el radio</w:t>
      </w:r>
      <w:r>
        <w:t xml:space="preserve"> de la rueda es </w:t>
      </w:r>
      <w:r w:rsidR="00C653D5">
        <w:t>WR</w:t>
      </w:r>
      <w:r w:rsidRPr="00623F5D">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WR</m:t>
        </m:r>
      </m:oMath>
      <w:r w:rsidRPr="00623F5D">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WR</m:t>
        </m:r>
      </m:oMath>
      <w:r w:rsidRPr="00623F5D">
        <w:t>.</w:t>
      </w:r>
      <w:r>
        <w:t xml:space="preserve"> Es este caso, la velocidad lineal y velocidad angular correspondientes en el modelo vienen dadas por:</w:t>
      </w:r>
    </w:p>
    <w:p w14:paraId="052897EA" w14:textId="77777777" w:rsidR="00720FAE" w:rsidRPr="00720FAE" w:rsidRDefault="00F626D0" w:rsidP="00720FAE">
      <w:pPr>
        <w:pStyle w:val="LetranormalTFG"/>
      </w:pP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WR</m:t>
            </m:r>
          </m:num>
          <m:den>
            <m:r>
              <m:rPr>
                <m:sty m:val="p"/>
              </m:rPr>
              <w:rPr>
                <w:rFonts w:ascii="Cambria Math" w:hAnsi="Cambria Math"/>
              </w:rPr>
              <m:t>2</m:t>
            </m:r>
          </m:den>
        </m:f>
      </m:oMath>
      <w:r w:rsidR="00720FAE">
        <w:rPr>
          <w:rFonts w:eastAsiaTheme="minorEastAsia"/>
        </w:rPr>
        <w:tab/>
      </w:r>
      <w:r w:rsidR="00720FAE">
        <w:rPr>
          <w:rFonts w:eastAsiaTheme="minorEastAsia"/>
        </w:rPr>
        <w:tab/>
      </w:r>
    </w:p>
    <w:p w14:paraId="0158AFF9" w14:textId="77777777" w:rsidR="00C653D5" w:rsidRPr="00720FAE" w:rsidRDefault="00F626D0" w:rsidP="00720FAE">
      <w:pPr>
        <w:pStyle w:val="LetranormalTFG"/>
      </w:pPr>
      <m:oMath>
        <m:r>
          <w:rPr>
            <w:rFonts w:ascii="Cambria Math" w:hAnsi="Cambria Math"/>
          </w:rPr>
          <w:lastRenderedPageBreak/>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w:rPr>
                <w:rFonts w:ascii="Cambria Math" w:hAnsi="Cambria Math"/>
              </w:rPr>
              <m:t>WS</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WR</m:t>
            </m:r>
          </m:num>
          <m:den>
            <m:r>
              <w:rPr>
                <w:rFonts w:ascii="Cambria Math" w:hAnsi="Cambria Math"/>
              </w:rPr>
              <m:t>WS</m:t>
            </m:r>
          </m:den>
        </m:f>
      </m:oMath>
      <w:r w:rsidR="00720FAE">
        <w:rPr>
          <w:rFonts w:eastAsiaTheme="minorEastAsia"/>
        </w:rPr>
        <w:tab/>
      </w:r>
      <w:r w:rsidR="00720FAE">
        <w:rPr>
          <w:rFonts w:eastAsiaTheme="minorEastAsia"/>
        </w:rPr>
        <w:tab/>
        <w:t>(5)</w:t>
      </w:r>
    </w:p>
    <w:p w14:paraId="42638D44" w14:textId="77777777" w:rsidR="00F626D0" w:rsidRDefault="00F626D0" w:rsidP="00F626D0">
      <w:pPr>
        <w:pStyle w:val="LetranormalTFG"/>
      </w:pPr>
    </w:p>
    <w:p w14:paraId="002F512F" w14:textId="77777777" w:rsidR="00F626D0" w:rsidRDefault="00F626D0" w:rsidP="00F626D0">
      <w:pPr>
        <w:pStyle w:val="LetranormalTFG"/>
      </w:pPr>
      <w:r>
        <w:t xml:space="preserve">Sustituyendo estas expresiones en las obtenidas a partir de la Figura </w:t>
      </w:r>
      <w:r w:rsidR="003278DE">
        <w:t>4,</w:t>
      </w:r>
      <w:r>
        <w:t xml:space="preserve"> se obtienen las velocidades de las coordenadas del robot en el sistema {G} a partir de la velocidad de giro de cada rueda:</w:t>
      </w:r>
    </w:p>
    <w:p w14:paraId="324A3119" w14:textId="77777777" w:rsidR="00F626D0" w:rsidRPr="008A1C24" w:rsidRDefault="00376976" w:rsidP="00F626D0">
      <w:pPr>
        <w:pStyle w:val="LetranormalTFG"/>
      </w:p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WR</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WR</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e>
        </m:func>
      </m:oMath>
      <w:r w:rsidR="00720FAE">
        <w:t xml:space="preserve"> </w:t>
      </w:r>
    </w:p>
    <w:p w14:paraId="634A4853" w14:textId="77777777" w:rsidR="00F626D0" w:rsidRPr="00720FAE" w:rsidRDefault="00376976" w:rsidP="00F626D0">
      <w:pPr>
        <w:pStyle w:val="LetranormalTFG"/>
        <w:rPr>
          <w:rFonts w:eastAsiaTheme="minorEastAsia"/>
        </w:rPr>
      </w:pPr>
      <m:oMath>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WR</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WR</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oMath>
      <w:r w:rsidR="00720FAE">
        <w:rPr>
          <w:rFonts w:eastAsiaTheme="minorEastAsia"/>
        </w:rPr>
        <w:tab/>
      </w:r>
      <w:r w:rsidR="00720FAE">
        <w:rPr>
          <w:rFonts w:eastAsiaTheme="minorEastAsia"/>
        </w:rPr>
        <w:tab/>
        <w:t>(6)</w:t>
      </w:r>
    </w:p>
    <w:p w14:paraId="33C581E1" w14:textId="77777777" w:rsidR="00F626D0" w:rsidRPr="008A1C24" w:rsidRDefault="00376976" w:rsidP="00720FAE">
      <w:pPr>
        <w:pStyle w:val="LetranormalTFG"/>
      </w:p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WR</m:t>
            </m:r>
          </m:num>
          <m:den>
            <m:r>
              <w:rPr>
                <w:rFonts w:ascii="Cambria Math" w:hAnsi="Cambria Math"/>
              </w:rPr>
              <m:t>WS</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WR</m:t>
            </m:r>
          </m:num>
          <m:den>
            <m:r>
              <w:rPr>
                <w:rFonts w:ascii="Cambria Math" w:hAnsi="Cambria Math"/>
              </w:rPr>
              <m:t>WS</m:t>
            </m:r>
          </m:den>
        </m:f>
      </m:oMath>
      <w:r w:rsidR="00720FAE">
        <w:t xml:space="preserve"> </w:t>
      </w:r>
    </w:p>
    <w:p w14:paraId="3B145387" w14:textId="77777777" w:rsidR="00F626D0" w:rsidRDefault="00F626D0" w:rsidP="00F626D0">
      <w:pPr>
        <w:pStyle w:val="LetranormalTFG"/>
      </w:pPr>
      <w:r>
        <w:t>Finalmente, utilizando el modelo discreto, se obtiene:</w:t>
      </w:r>
    </w:p>
    <w:p w14:paraId="15D54421" w14:textId="77777777" w:rsidR="00F626D0" w:rsidRPr="00AF6C0E" w:rsidRDefault="00F626D0" w:rsidP="00F626D0">
      <w:pPr>
        <w:pStyle w:val="LetranormalTFG"/>
      </w:p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WR</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w:r w:rsidR="00720FAE">
        <w:rPr>
          <w:rFonts w:eastAsiaTheme="minorEastAsia"/>
        </w:rPr>
        <w:tab/>
      </w:r>
    </w:p>
    <w:p w14:paraId="31A3508C" w14:textId="77777777" w:rsidR="00F626D0" w:rsidRPr="00AF6C0E" w:rsidRDefault="00720FAE" w:rsidP="00F626D0">
      <w:pPr>
        <w:pStyle w:val="LetranormalTFG"/>
      </w:pPr>
      <m:oMath>
        <m:r>
          <w:rPr>
            <w:rFonts w:ascii="Cambria Math" w:hAnsi="Cambria Math"/>
          </w:rPr>
          <m:t>z</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WR</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w:r>
        <w:rPr>
          <w:rFonts w:eastAsiaTheme="minorEastAsia"/>
        </w:rPr>
        <w:tab/>
      </w:r>
      <w:r>
        <w:rPr>
          <w:rFonts w:eastAsiaTheme="minorEastAsia"/>
        </w:rPr>
        <w:tab/>
        <w:t>(7)</w:t>
      </w:r>
    </w:p>
    <w:p w14:paraId="6155EB4A" w14:textId="77777777" w:rsidR="00F626D0" w:rsidRPr="00AF6C0E" w:rsidRDefault="00F626D0" w:rsidP="00F626D0">
      <w:pPr>
        <w:pStyle w:val="LetranormalTFG"/>
      </w:p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WR</m:t>
            </m:r>
          </m:num>
          <m:den>
            <m:r>
              <w:rPr>
                <w:rFonts w:ascii="Cambria Math" w:hAnsi="Cambria Math"/>
              </w:rPr>
              <m:t>WS</m:t>
            </m:r>
          </m:den>
        </m:f>
        <m:r>
          <m:rPr>
            <m:sty m:val="p"/>
          </m:rPr>
          <w:rPr>
            <w:rFonts w:ascii="Cambria Math" w:hAnsi="Cambria Math"/>
          </w:rPr>
          <m:t>∙∆</m:t>
        </m:r>
        <m:r>
          <w:rPr>
            <w:rFonts w:ascii="Cambria Math" w:hAnsi="Cambria Math"/>
          </w:rPr>
          <m:t>t</m:t>
        </m:r>
      </m:oMath>
      <w:r w:rsidR="00720FAE">
        <w:rPr>
          <w:rFonts w:eastAsiaTheme="minorEastAsia"/>
        </w:rPr>
        <w:tab/>
      </w:r>
    </w:p>
    <w:p w14:paraId="38306D52" w14:textId="77777777" w:rsidR="00F626D0" w:rsidRDefault="00F626D0" w:rsidP="00F626D0">
      <w:pPr>
        <w:pStyle w:val="LetranormalTFG"/>
      </w:pPr>
    </w:p>
    <w:p w14:paraId="34DEAACC" w14:textId="77777777" w:rsidR="00F626D0" w:rsidDel="00160EF8" w:rsidRDefault="00F626D0">
      <w:pPr>
        <w:pStyle w:val="LetranormalTFG"/>
        <w:rPr>
          <w:del w:id="400" w:author="David Vacas Miguel" w:date="2018-04-02T18:06:00Z"/>
        </w:rPr>
      </w:pPr>
      <w:r>
        <w:t xml:space="preserve">Estas últimas ecuaciones se utilizarán en el proyecto para el cálculo de la posición del robot y por lo tanto para el cálculo de la matriz </w:t>
      </w:r>
      <w:proofErr w:type="spellStart"/>
      <w:r>
        <w:t>model</w:t>
      </w:r>
      <w:proofErr w:type="spellEnd"/>
      <w:r w:rsidR="00D02998">
        <w:t xml:space="preserve"> </w:t>
      </w:r>
      <w:r>
        <w:t xml:space="preserve">mediante los métodos de la librería GLM que en este caso estos métodos realizan los mismos cálculos que los métodos de OpenGL: </w:t>
      </w:r>
      <w:proofErr w:type="spellStart"/>
      <w:r>
        <w:t>translate</w:t>
      </w:r>
      <w:proofErr w:type="spellEnd"/>
      <w:r>
        <w:t xml:space="preserve"> (para el cálculo de la matriz de translación, cuyo método en OpenGL seria glTranslate3f) y </w:t>
      </w:r>
      <w:proofErr w:type="spellStart"/>
      <w:r>
        <w:t>rotate</w:t>
      </w:r>
      <w:proofErr w:type="spellEnd"/>
      <w:r>
        <w:t xml:space="preserve"> (para el cálculo de la matriz de rotación, cuyo método en OpenGL seria glRotate3f).</w:t>
      </w:r>
    </w:p>
    <w:p w14:paraId="5D4B1CF0" w14:textId="77777777" w:rsidR="00A240FE" w:rsidDel="00160EF8" w:rsidRDefault="00A240FE">
      <w:pPr>
        <w:pStyle w:val="LetranormalTFG"/>
        <w:rPr>
          <w:del w:id="401" w:author="David Vacas Miguel" w:date="2018-04-02T18:06:00Z"/>
        </w:rPr>
      </w:pPr>
    </w:p>
    <w:p w14:paraId="25A2124F" w14:textId="77777777" w:rsidR="00BC3217" w:rsidRDefault="00BC3217">
      <w:pPr>
        <w:pStyle w:val="LetranormalTFG"/>
        <w:rPr>
          <w:rFonts w:ascii="Arial" w:eastAsiaTheme="majorEastAsia" w:hAnsi="Arial" w:cstheme="majorBidi"/>
          <w:sz w:val="36"/>
          <w:szCs w:val="32"/>
        </w:rPr>
        <w:pPrChange w:id="402" w:author="David Vacas Miguel" w:date="2018-04-02T18:06:00Z">
          <w:pPr/>
        </w:pPrChange>
      </w:pPr>
      <w:del w:id="403" w:author="David Vacas Miguel" w:date="2018-04-02T18:06:00Z">
        <w:r w:rsidDel="00160EF8">
          <w:br w:type="page"/>
        </w:r>
      </w:del>
    </w:p>
    <w:p w14:paraId="55A5227C" w14:textId="77777777" w:rsidR="00BC3217" w:rsidDel="00160EF8" w:rsidRDefault="00160EF8">
      <w:pPr>
        <w:pStyle w:val="TFGtitulo2"/>
        <w:rPr>
          <w:del w:id="404" w:author="David Vacas Miguel" w:date="2018-04-02T18:06:00Z"/>
        </w:rPr>
        <w:pPrChange w:id="405" w:author="David Vacas Miguel" w:date="2018-04-02T18:06:00Z">
          <w:pPr>
            <w:pStyle w:val="TFGtitulo2"/>
            <w:numPr>
              <w:numId w:val="13"/>
            </w:numPr>
            <w:ind w:left="720" w:hanging="360"/>
          </w:pPr>
        </w:pPrChange>
      </w:pPr>
      <w:bookmarkStart w:id="406" w:name="_Toc510215734"/>
      <w:ins w:id="407" w:author="David Vacas Miguel" w:date="2018-04-02T18:06:00Z">
        <w:r>
          <w:t xml:space="preserve">4. </w:t>
        </w:r>
      </w:ins>
      <w:r w:rsidR="00BC3217">
        <w:t>Navegación autónoma</w:t>
      </w:r>
      <w:bookmarkEnd w:id="406"/>
    </w:p>
    <w:p w14:paraId="3B28DB52" w14:textId="77777777" w:rsidR="001E4BD3" w:rsidRDefault="001E4BD3">
      <w:pPr>
        <w:pStyle w:val="TFGtitulo2"/>
        <w:pPrChange w:id="408" w:author="David Vacas Miguel" w:date="2018-04-02T18:06:00Z">
          <w:pPr>
            <w:pStyle w:val="LetranormalTFG"/>
          </w:pPr>
        </w:pPrChange>
      </w:pPr>
    </w:p>
    <w:p w14:paraId="29729E53" w14:textId="77777777" w:rsidR="008E23AC" w:rsidRDefault="008E23AC" w:rsidP="008E23AC">
      <w:pPr>
        <w:pStyle w:val="LetranormalTFG"/>
        <w:rPr>
          <w:ins w:id="409" w:author="David Vacas Miguel" w:date="2018-04-19T00:04:00Z"/>
        </w:rPr>
      </w:pPr>
      <w:ins w:id="410" w:author="David Vacas Miguel" w:date="2018-04-19T00:04:00Z">
        <w:r>
          <w:t xml:space="preserve">El robot sigue líneas que se ha implementado realiza su movimiento de manera autónoma, se coloca el robot sobre un fondo blanco con una línea negra que representa el circuito, como se muestra en la figura </w:t>
        </w:r>
      </w:ins>
      <w:ins w:id="411" w:author="David Vacas Miguel" w:date="2018-04-19T01:10:00Z">
        <w:r w:rsidR="00DC5F1F">
          <w:t>10</w:t>
        </w:r>
      </w:ins>
      <w:ins w:id="412" w:author="David Vacas Miguel" w:date="2018-04-19T00:04:00Z">
        <w:r>
          <w:t xml:space="preserve">, y este deberá recorrer el circuito sin salirse del mismo. Esto se puede realizar gracias a dos sensores que son implantados en la parte posterior del robot los cuales son responsables de la detección de la línea del circuito. En función de lo que estos sensores recojan (están sobre el circuito o no) el robot realizara cambios en la velocidad de sus ruedas </w:t>
        </w:r>
        <w:r>
          <w:lastRenderedPageBreak/>
          <w:t>resultando en un movimiento recto, rotatorio hacia la izquierda o rotatorio hacia la derecha.</w:t>
        </w:r>
      </w:ins>
    </w:p>
    <w:p w14:paraId="2D309F35" w14:textId="77777777" w:rsidR="008E23AC" w:rsidRDefault="008E23AC" w:rsidP="008E23AC">
      <w:pPr>
        <w:pStyle w:val="LetranormalTFG"/>
        <w:jc w:val="center"/>
        <w:rPr>
          <w:ins w:id="413" w:author="David Vacas Miguel" w:date="2018-04-19T00:04:00Z"/>
        </w:rPr>
      </w:pPr>
      <w:ins w:id="414" w:author="David Vacas Miguel" w:date="2018-04-19T00:04:00Z">
        <w:r>
          <w:rPr>
            <w:noProof/>
          </w:rPr>
          <mc:AlternateContent>
            <mc:Choice Requires="wpg">
              <w:drawing>
                <wp:inline distT="0" distB="0" distL="0" distR="0" wp14:anchorId="2A14509C" wp14:editId="68654869">
                  <wp:extent cx="2974340" cy="1778000"/>
                  <wp:effectExtent l="76200" t="19050" r="26035" b="22225"/>
                  <wp:docPr id="26" name="Grupo 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974340" cy="1778000"/>
                            <a:chOff x="3463" y="5355"/>
                            <a:chExt cx="4617" cy="2760"/>
                          </a:xfrm>
                        </wpg:grpSpPr>
                        <wps:wsp>
                          <wps:cNvPr id="298" name="Freeform 13"/>
                          <wps:cNvSpPr>
                            <a:spLocks noChangeAspect="1"/>
                          </wps:cNvSpPr>
                          <wps:spPr bwMode="auto">
                            <a:xfrm>
                              <a:off x="3588" y="5355"/>
                              <a:ext cx="4492" cy="2760"/>
                            </a:xfrm>
                            <a:custGeom>
                              <a:avLst/>
                              <a:gdLst>
                                <a:gd name="T0" fmla="*/ 25 w 4492"/>
                                <a:gd name="T1" fmla="*/ 1742 h 2760"/>
                                <a:gd name="T2" fmla="*/ 25 w 4492"/>
                                <a:gd name="T3" fmla="*/ 1562 h 2760"/>
                                <a:gd name="T4" fmla="*/ 102 w 4492"/>
                                <a:gd name="T5" fmla="*/ 1215 h 2760"/>
                                <a:gd name="T6" fmla="*/ 402 w 4492"/>
                                <a:gd name="T7" fmla="*/ 930 h 2760"/>
                                <a:gd name="T8" fmla="*/ 747 w 4492"/>
                                <a:gd name="T9" fmla="*/ 1035 h 2760"/>
                                <a:gd name="T10" fmla="*/ 1167 w 4492"/>
                                <a:gd name="T11" fmla="*/ 1170 h 2760"/>
                                <a:gd name="T12" fmla="*/ 1497 w 4492"/>
                                <a:gd name="T13" fmla="*/ 900 h 2760"/>
                                <a:gd name="T14" fmla="*/ 1572 w 4492"/>
                                <a:gd name="T15" fmla="*/ 570 h 2760"/>
                                <a:gd name="T16" fmla="*/ 1692 w 4492"/>
                                <a:gd name="T17" fmla="*/ 150 h 2760"/>
                                <a:gd name="T18" fmla="*/ 2142 w 4492"/>
                                <a:gd name="T19" fmla="*/ 15 h 2760"/>
                                <a:gd name="T20" fmla="*/ 2397 w 4492"/>
                                <a:gd name="T21" fmla="*/ 240 h 2760"/>
                                <a:gd name="T22" fmla="*/ 2367 w 4492"/>
                                <a:gd name="T23" fmla="*/ 525 h 2760"/>
                                <a:gd name="T24" fmla="*/ 2127 w 4492"/>
                                <a:gd name="T25" fmla="*/ 690 h 2760"/>
                                <a:gd name="T26" fmla="*/ 1962 w 4492"/>
                                <a:gd name="T27" fmla="*/ 930 h 2760"/>
                                <a:gd name="T28" fmla="*/ 2082 w 4492"/>
                                <a:gd name="T29" fmla="*/ 1275 h 2760"/>
                                <a:gd name="T30" fmla="*/ 2532 w 4492"/>
                                <a:gd name="T31" fmla="*/ 1260 h 2760"/>
                                <a:gd name="T32" fmla="*/ 2802 w 4492"/>
                                <a:gd name="T33" fmla="*/ 1080 h 2760"/>
                                <a:gd name="T34" fmla="*/ 3312 w 4492"/>
                                <a:gd name="T35" fmla="*/ 600 h 2760"/>
                                <a:gd name="T36" fmla="*/ 4047 w 4492"/>
                                <a:gd name="T37" fmla="*/ 330 h 2760"/>
                                <a:gd name="T38" fmla="*/ 4422 w 4492"/>
                                <a:gd name="T39" fmla="*/ 630 h 2760"/>
                                <a:gd name="T40" fmla="*/ 4467 w 4492"/>
                                <a:gd name="T41" fmla="*/ 1020 h 2760"/>
                                <a:gd name="T42" fmla="*/ 4347 w 4492"/>
                                <a:gd name="T43" fmla="*/ 1860 h 2760"/>
                                <a:gd name="T44" fmla="*/ 4107 w 4492"/>
                                <a:gd name="T45" fmla="*/ 2175 h 2760"/>
                                <a:gd name="T46" fmla="*/ 3312 w 4492"/>
                                <a:gd name="T47" fmla="*/ 2415 h 2760"/>
                                <a:gd name="T48" fmla="*/ 2772 w 4492"/>
                                <a:gd name="T49" fmla="*/ 2250 h 2760"/>
                                <a:gd name="T50" fmla="*/ 2547 w 4492"/>
                                <a:gd name="T51" fmla="*/ 1890 h 2760"/>
                                <a:gd name="T52" fmla="*/ 2037 w 4492"/>
                                <a:gd name="T53" fmla="*/ 1815 h 2760"/>
                                <a:gd name="T54" fmla="*/ 1692 w 4492"/>
                                <a:gd name="T55" fmla="*/ 2280 h 2760"/>
                                <a:gd name="T56" fmla="*/ 1347 w 4492"/>
                                <a:gd name="T57" fmla="*/ 2700 h 2760"/>
                                <a:gd name="T58" fmla="*/ 762 w 4492"/>
                                <a:gd name="T59" fmla="*/ 2640 h 2760"/>
                                <a:gd name="T60" fmla="*/ 297 w 4492"/>
                                <a:gd name="T61" fmla="*/ 2295 h 2760"/>
                                <a:gd name="T62" fmla="*/ 42 w 4492"/>
                                <a:gd name="T63" fmla="*/ 1860 h 2760"/>
                                <a:gd name="T64" fmla="*/ 25 w 4492"/>
                                <a:gd name="T65" fmla="*/ 1742 h 276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492" h="2760">
                                  <a:moveTo>
                                    <a:pt x="25" y="1742"/>
                                  </a:moveTo>
                                  <a:cubicBezTo>
                                    <a:pt x="22" y="1692"/>
                                    <a:pt x="12" y="1650"/>
                                    <a:pt x="25" y="1562"/>
                                  </a:cubicBezTo>
                                  <a:cubicBezTo>
                                    <a:pt x="38" y="1474"/>
                                    <a:pt x="39" y="1320"/>
                                    <a:pt x="102" y="1215"/>
                                  </a:cubicBezTo>
                                  <a:cubicBezTo>
                                    <a:pt x="165" y="1110"/>
                                    <a:pt x="295" y="960"/>
                                    <a:pt x="402" y="930"/>
                                  </a:cubicBezTo>
                                  <a:cubicBezTo>
                                    <a:pt x="509" y="900"/>
                                    <a:pt x="620" y="995"/>
                                    <a:pt x="747" y="1035"/>
                                  </a:cubicBezTo>
                                  <a:cubicBezTo>
                                    <a:pt x="874" y="1075"/>
                                    <a:pt x="1042" y="1193"/>
                                    <a:pt x="1167" y="1170"/>
                                  </a:cubicBezTo>
                                  <a:cubicBezTo>
                                    <a:pt x="1292" y="1147"/>
                                    <a:pt x="1430" y="1000"/>
                                    <a:pt x="1497" y="900"/>
                                  </a:cubicBezTo>
                                  <a:cubicBezTo>
                                    <a:pt x="1564" y="800"/>
                                    <a:pt x="1540" y="695"/>
                                    <a:pt x="1572" y="570"/>
                                  </a:cubicBezTo>
                                  <a:cubicBezTo>
                                    <a:pt x="1604" y="445"/>
                                    <a:pt x="1597" y="242"/>
                                    <a:pt x="1692" y="150"/>
                                  </a:cubicBezTo>
                                  <a:cubicBezTo>
                                    <a:pt x="1787" y="58"/>
                                    <a:pt x="2025" y="0"/>
                                    <a:pt x="2142" y="15"/>
                                  </a:cubicBezTo>
                                  <a:cubicBezTo>
                                    <a:pt x="2259" y="30"/>
                                    <a:pt x="2360" y="155"/>
                                    <a:pt x="2397" y="240"/>
                                  </a:cubicBezTo>
                                  <a:cubicBezTo>
                                    <a:pt x="2434" y="325"/>
                                    <a:pt x="2412" y="450"/>
                                    <a:pt x="2367" y="525"/>
                                  </a:cubicBezTo>
                                  <a:cubicBezTo>
                                    <a:pt x="2322" y="600"/>
                                    <a:pt x="2194" y="623"/>
                                    <a:pt x="2127" y="690"/>
                                  </a:cubicBezTo>
                                  <a:cubicBezTo>
                                    <a:pt x="2060" y="757"/>
                                    <a:pt x="1969" y="833"/>
                                    <a:pt x="1962" y="930"/>
                                  </a:cubicBezTo>
                                  <a:cubicBezTo>
                                    <a:pt x="1955" y="1027"/>
                                    <a:pt x="1987" y="1220"/>
                                    <a:pt x="2082" y="1275"/>
                                  </a:cubicBezTo>
                                  <a:cubicBezTo>
                                    <a:pt x="2177" y="1330"/>
                                    <a:pt x="2412" y="1292"/>
                                    <a:pt x="2532" y="1260"/>
                                  </a:cubicBezTo>
                                  <a:cubicBezTo>
                                    <a:pt x="2652" y="1228"/>
                                    <a:pt x="2672" y="1190"/>
                                    <a:pt x="2802" y="1080"/>
                                  </a:cubicBezTo>
                                  <a:cubicBezTo>
                                    <a:pt x="2932" y="970"/>
                                    <a:pt x="3104" y="725"/>
                                    <a:pt x="3312" y="600"/>
                                  </a:cubicBezTo>
                                  <a:cubicBezTo>
                                    <a:pt x="3520" y="475"/>
                                    <a:pt x="3862" y="325"/>
                                    <a:pt x="4047" y="330"/>
                                  </a:cubicBezTo>
                                  <a:cubicBezTo>
                                    <a:pt x="4232" y="335"/>
                                    <a:pt x="4352" y="515"/>
                                    <a:pt x="4422" y="630"/>
                                  </a:cubicBezTo>
                                  <a:cubicBezTo>
                                    <a:pt x="4492" y="745"/>
                                    <a:pt x="4480" y="815"/>
                                    <a:pt x="4467" y="1020"/>
                                  </a:cubicBezTo>
                                  <a:cubicBezTo>
                                    <a:pt x="4454" y="1225"/>
                                    <a:pt x="4407" y="1668"/>
                                    <a:pt x="4347" y="1860"/>
                                  </a:cubicBezTo>
                                  <a:cubicBezTo>
                                    <a:pt x="4287" y="2052"/>
                                    <a:pt x="4280" y="2083"/>
                                    <a:pt x="4107" y="2175"/>
                                  </a:cubicBezTo>
                                  <a:cubicBezTo>
                                    <a:pt x="3934" y="2267"/>
                                    <a:pt x="3534" y="2403"/>
                                    <a:pt x="3312" y="2415"/>
                                  </a:cubicBezTo>
                                  <a:cubicBezTo>
                                    <a:pt x="3090" y="2427"/>
                                    <a:pt x="2900" y="2338"/>
                                    <a:pt x="2772" y="2250"/>
                                  </a:cubicBezTo>
                                  <a:cubicBezTo>
                                    <a:pt x="2644" y="2162"/>
                                    <a:pt x="2670" y="1963"/>
                                    <a:pt x="2547" y="1890"/>
                                  </a:cubicBezTo>
                                  <a:cubicBezTo>
                                    <a:pt x="2424" y="1817"/>
                                    <a:pt x="2179" y="1750"/>
                                    <a:pt x="2037" y="1815"/>
                                  </a:cubicBezTo>
                                  <a:cubicBezTo>
                                    <a:pt x="1895" y="1880"/>
                                    <a:pt x="1807" y="2133"/>
                                    <a:pt x="1692" y="2280"/>
                                  </a:cubicBezTo>
                                  <a:cubicBezTo>
                                    <a:pt x="1577" y="2427"/>
                                    <a:pt x="1502" y="2640"/>
                                    <a:pt x="1347" y="2700"/>
                                  </a:cubicBezTo>
                                  <a:cubicBezTo>
                                    <a:pt x="1192" y="2760"/>
                                    <a:pt x="937" y="2707"/>
                                    <a:pt x="762" y="2640"/>
                                  </a:cubicBezTo>
                                  <a:cubicBezTo>
                                    <a:pt x="587" y="2573"/>
                                    <a:pt x="417" y="2425"/>
                                    <a:pt x="297" y="2295"/>
                                  </a:cubicBezTo>
                                  <a:cubicBezTo>
                                    <a:pt x="177" y="2165"/>
                                    <a:pt x="84" y="1952"/>
                                    <a:pt x="42" y="1860"/>
                                  </a:cubicBezTo>
                                  <a:cubicBezTo>
                                    <a:pt x="0" y="1768"/>
                                    <a:pt x="28" y="1792"/>
                                    <a:pt x="25" y="1742"/>
                                  </a:cubicBezTo>
                                  <a:close/>
                                </a:path>
                              </a:pathLst>
                            </a:custGeom>
                            <a:solidFill>
                              <a:srgbClr val="FFFFFF"/>
                            </a:solidFill>
                            <a:ln w="38100">
                              <a:solidFill>
                                <a:srgbClr val="000000"/>
                              </a:solidFill>
                              <a:round/>
                              <a:headEnd/>
                              <a:tailEnd/>
                            </a:ln>
                          </wps:spPr>
                          <wps:bodyPr rot="0" vert="horz" wrap="square" lIns="91440" tIns="45720" rIns="91440" bIns="45720" anchor="t" anchorCtr="0" upright="1">
                            <a:noAutofit/>
                          </wps:bodyPr>
                        </wps:wsp>
                        <wpg:grpSp>
                          <wpg:cNvPr id="299" name="Group 14"/>
                          <wpg:cNvGrpSpPr>
                            <a:grpSpLocks noChangeAspect="1"/>
                          </wpg:cNvGrpSpPr>
                          <wpg:grpSpPr bwMode="auto">
                            <a:xfrm rot="-6837568">
                              <a:off x="3464" y="7096"/>
                              <a:ext cx="511" cy="513"/>
                              <a:chOff x="3152" y="2976"/>
                              <a:chExt cx="204" cy="205"/>
                            </a:xfrm>
                          </wpg:grpSpPr>
                          <wps:wsp>
                            <wps:cNvPr id="300" name="Line 15"/>
                            <wps:cNvCnPr>
                              <a:cxnSpLocks noChangeAspect="1" noChangeShapeType="1"/>
                            </wps:cNvCnPr>
                            <wps:spPr bwMode="auto">
                              <a:xfrm>
                                <a:off x="3311" y="2999"/>
                                <a:ext cx="0" cy="1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1" name="Rectangle 16"/>
                            <wps:cNvSpPr>
                              <a:spLocks noChangeAspect="1" noChangeArrowheads="1"/>
                            </wps:cNvSpPr>
                            <wps:spPr bwMode="auto">
                              <a:xfrm>
                                <a:off x="3152" y="3022"/>
                                <a:ext cx="204" cy="113"/>
                              </a:xfrm>
                              <a:prstGeom prst="rect">
                                <a:avLst/>
                              </a:prstGeom>
                              <a:solidFill>
                                <a:srgbClr val="FF0000"/>
                              </a:solidFill>
                              <a:ln w="12700">
                                <a:solidFill>
                                  <a:srgbClr val="000000"/>
                                </a:solidFill>
                                <a:miter lim="800000"/>
                                <a:headEnd/>
                                <a:tailEnd/>
                              </a:ln>
                            </wps:spPr>
                            <wps:bodyPr rot="0" vert="horz" wrap="square" lIns="91440" tIns="45720" rIns="91440" bIns="45720" anchor="ctr" anchorCtr="0" upright="1">
                              <a:noAutofit/>
                            </wps:bodyPr>
                          </wps:wsp>
                          <wps:wsp>
                            <wps:cNvPr id="302" name="Rectangle 17"/>
                            <wps:cNvSpPr>
                              <a:spLocks noChangeAspect="1" noChangeArrowheads="1"/>
                            </wps:cNvSpPr>
                            <wps:spPr bwMode="auto">
                              <a:xfrm>
                                <a:off x="3266" y="2976"/>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s:wsp>
                            <wps:cNvPr id="303" name="Rectangle 18"/>
                            <wps:cNvSpPr>
                              <a:spLocks noChangeAspect="1" noChangeArrowheads="1"/>
                            </wps:cNvSpPr>
                            <wps:spPr bwMode="auto">
                              <a:xfrm>
                                <a:off x="3266" y="3158"/>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g:grpSp>
                      </wpg:wgp>
                    </a:graphicData>
                  </a:graphic>
                </wp:inline>
              </w:drawing>
            </mc:Choice>
            <mc:Fallback>
              <w:pict>
                <v:group w14:anchorId="525853DB" id="Grupo 26" o:spid="_x0000_s1026" style="width:234.2pt;height:140pt;mso-position-horizontal-relative:char;mso-position-vertical-relative:line" coordorigin="3463,5355" coordsize="4617,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">
                  <o:lock v:ext="edit" aspectratio="t"/>
                  <v:shape id="Freeform 13" o:spid="_x0000_s1027" style="position:absolute;left:3588;top:5355;width:4492;height:2760;visibility:visible;mso-wrap-style:square;v-text-anchor:top" coordsize="4492,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" path="m25,1742v-3,-50,-13,-92,,-180c38,1474,39,1320,102,1215,165,1110,295,960,402,930v107,-30,218,65,345,105c874,1075,1042,1193,1167,1170v125,-23,263,-170,330,-270c1564,800,1540,695,1572,570v32,-125,25,-328,120,-420c1787,58,2025,,2142,15v117,15,218,140,255,225c2434,325,2412,450,2367,525v-45,75,-173,98,-240,165c2060,757,1969,833,1962,930v-7,97,25,290,120,345c2177,1330,2412,1292,2532,1260v120,-32,140,-70,270,-180c2932,970,3104,725,3312,600,3520,475,3862,325,4047,330v185,5,305,185,375,300c4492,745,4480,815,4467,1020v-13,205,-60,648,-120,840c4287,2052,4280,2083,4107,2175v-173,92,-573,228,-795,240c3090,2427,2900,2338,2772,2250v-128,-88,-102,-287,-225,-360c2424,1817,2179,1750,2037,1815v-142,65,-230,318,-345,465c1577,2427,1502,2640,1347,2700v-155,60,-410,7,-585,-60c587,2573,417,2425,297,2295,177,2165,84,1952,42,1860,,1768,28,1792,25,1742xe" strokeweight="3pt">
                    <v:path arrowok="t" o:connecttype="custom" o:connectlocs="25,1742;25,1562;102,1215;402,930;747,1035;1167,1170;1497,900;1572,570;1692,150;2142,15;2397,240;2367,525;2127,690;1962,930;2082,1275;2532,1260;2802,1080;3312,600;4047,330;4422,630;4467,1020;4347,1860;4107,2175;3312,2415;2772,2250;2547,1890;2037,1815;1692,2280;1347,2700;762,2640;297,2295;42,1860;25,1742" o:connectangles="0,0,0,0,0,0,0,0,0,0,0,0,0,0,0,0,0,0,0,0,0,0,0,0,0,0,0,0,0,0,0,0,0"/>
                    <o:lock v:ext="edit" aspectratio="t"/>
                  </v:shape>
                  <v:group id="Group 14" o:spid="_x0000_s1028" style="position:absolute;left:3464;top:7096;width:511;height:513;rotation:-7468448fd" coordorigin="3152,2976" coordsize="20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">
                    <o:lock v:ext="edit" aspectratio="t"/>
                    <v:line id="Line 15" o:spid="_x0000_s1029" style="position:absolute;visibility:visible;mso-wrap-style:square" from="3311,2999" to="3311,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" strokeweight="1pt">
                      <o:lock v:ext="edit" aspectratio="t"/>
                    </v:line>
                    <v:rect id="Rectangle 16" o:spid="_x0000_s1030" style="position:absolute;left:3152;top:3022;width:204;height: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" fillcolor="red" strokeweight="1pt">
                      <o:lock v:ext="edit" aspectratio="t"/>
                    </v:rect>
                    <v:rect id="Rectangle 17" o:spid="_x0000_s1031" style="position:absolute;left:3266;top:2976;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" fillcolor="#bbe0e3" strokeweight="1pt">
                      <o:lock v:ext="edit" aspectratio="t"/>
                    </v:rect>
                    <v:rect id="Rectangle 18" o:spid="_x0000_s1032" style="position:absolute;left:3266;top:3158;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" fillcolor="#bbe0e3" strokeweight="1pt">
                      <o:lock v:ext="edit" aspectratio="t"/>
                    </v:rect>
                  </v:group>
                  <w10:anchorlock/>
                </v:group>
              </w:pict>
            </mc:Fallback>
          </mc:AlternateContent>
        </w:r>
      </w:ins>
    </w:p>
    <w:p w14:paraId="3D5891EA" w14:textId="77777777" w:rsidR="008E23AC" w:rsidRDefault="008E23AC" w:rsidP="008E23AC">
      <w:pPr>
        <w:pStyle w:val="LetranormalTFG"/>
        <w:jc w:val="center"/>
        <w:rPr>
          <w:ins w:id="415" w:author="David Vacas Miguel" w:date="2018-04-19T00:04:00Z"/>
        </w:rPr>
      </w:pPr>
      <w:ins w:id="416" w:author="David Vacas Miguel" w:date="2018-04-19T00:04:00Z">
        <w:r w:rsidRPr="00026EA0">
          <w:rPr>
            <w:b/>
          </w:rPr>
          <w:t xml:space="preserve">Figura </w:t>
        </w:r>
      </w:ins>
      <w:ins w:id="417" w:author="David Vacas Miguel" w:date="2018-04-19T01:10:00Z">
        <w:r w:rsidR="00DC5F1F">
          <w:rPr>
            <w:b/>
          </w:rPr>
          <w:t>10</w:t>
        </w:r>
      </w:ins>
      <w:ins w:id="418" w:author="David Vacas Miguel" w:date="2018-04-19T00:04:00Z">
        <w:r w:rsidRPr="00026EA0">
          <w:rPr>
            <w:b/>
          </w:rPr>
          <w:t>.</w:t>
        </w:r>
        <w:r>
          <w:t xml:space="preserve"> Colocación del robot en un circuito negro sobre fondo blanco.</w:t>
        </w:r>
      </w:ins>
    </w:p>
    <w:p w14:paraId="09E299CC" w14:textId="77777777" w:rsidR="008E23AC" w:rsidRDefault="008E23AC" w:rsidP="008E23AC">
      <w:pPr>
        <w:pStyle w:val="LetranormalTFG"/>
        <w:rPr>
          <w:ins w:id="419" w:author="David Vacas Miguel" w:date="2018-04-19T00:04:00Z"/>
        </w:rPr>
      </w:pPr>
      <w:ins w:id="420" w:author="David Vacas Miguel" w:date="2018-04-19T00:04:00Z">
        <w:r>
          <w:t xml:space="preserve">Los sensores que se implementan en este tipo de robots son sensores CNY70, los cuales se muestran en la Figura </w:t>
        </w:r>
      </w:ins>
      <w:ins w:id="421" w:author="David Vacas Miguel" w:date="2018-04-19T01:10:00Z">
        <w:r w:rsidR="00DC5F1F">
          <w:t>11</w:t>
        </w:r>
      </w:ins>
      <w:ins w:id="422" w:author="David Vacas Miguel" w:date="2018-04-19T00:04:00Z">
        <w:r>
          <w:t>.</w:t>
        </w:r>
      </w:ins>
    </w:p>
    <w:p w14:paraId="5532EE24" w14:textId="77777777" w:rsidR="008E23AC" w:rsidRDefault="008E23AC" w:rsidP="008E23AC">
      <w:pPr>
        <w:pStyle w:val="LetranormalTFG"/>
        <w:jc w:val="center"/>
        <w:rPr>
          <w:ins w:id="423" w:author="David Vacas Miguel" w:date="2018-04-19T00:04:00Z"/>
        </w:rPr>
      </w:pPr>
      <w:ins w:id="424" w:author="David Vacas Miguel" w:date="2018-04-19T00:04:00Z">
        <w:r>
          <w:rPr>
            <w:rFonts w:ascii="Century Schoolbook" w:hAnsi="Century Schoolbook"/>
            <w:noProof/>
            <w:lang w:eastAsia="es-ES"/>
          </w:rPr>
          <w:drawing>
            <wp:inline distT="0" distB="0" distL="0" distR="0" wp14:anchorId="1097D8E3" wp14:editId="2C682FCB">
              <wp:extent cx="1438275" cy="12477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8275" cy="1247775"/>
                      </a:xfrm>
                      <a:prstGeom prst="rect">
                        <a:avLst/>
                      </a:prstGeom>
                      <a:noFill/>
                      <a:ln>
                        <a:noFill/>
                      </a:ln>
                    </pic:spPr>
                  </pic:pic>
                </a:graphicData>
              </a:graphic>
            </wp:inline>
          </w:drawing>
        </w:r>
      </w:ins>
    </w:p>
    <w:p w14:paraId="1DE6BC6A" w14:textId="77777777" w:rsidR="008E23AC" w:rsidRDefault="008E23AC" w:rsidP="008E23AC">
      <w:pPr>
        <w:pStyle w:val="LetranormalTFG"/>
        <w:jc w:val="center"/>
        <w:rPr>
          <w:ins w:id="425" w:author="David Vacas Miguel" w:date="2018-04-19T00:04:00Z"/>
        </w:rPr>
      </w:pPr>
      <w:ins w:id="426" w:author="David Vacas Miguel" w:date="2018-04-19T00:04:00Z">
        <w:r w:rsidRPr="00026EA0">
          <w:rPr>
            <w:b/>
          </w:rPr>
          <w:t xml:space="preserve">Figura </w:t>
        </w:r>
      </w:ins>
      <w:ins w:id="427" w:author="David Vacas Miguel" w:date="2018-04-19T01:10:00Z">
        <w:r w:rsidR="00DC5F1F">
          <w:rPr>
            <w:b/>
          </w:rPr>
          <w:t>11</w:t>
        </w:r>
      </w:ins>
      <w:ins w:id="428" w:author="David Vacas Miguel" w:date="2018-04-19T00:04:00Z">
        <w:r w:rsidRPr="00026EA0">
          <w:rPr>
            <w:b/>
          </w:rPr>
          <w:t>.</w:t>
        </w:r>
        <w:r>
          <w:t xml:space="preserve"> Sensor CNY70.</w:t>
        </w:r>
      </w:ins>
    </w:p>
    <w:p w14:paraId="37D6E01C" w14:textId="77777777" w:rsidR="008E23AC" w:rsidRDefault="008E23AC" w:rsidP="008E23AC">
      <w:pPr>
        <w:pStyle w:val="LetranormalTFG"/>
        <w:rPr>
          <w:ins w:id="429" w:author="David Vacas Miguel" w:date="2018-04-19T00:04:00Z"/>
        </w:rPr>
      </w:pPr>
      <w:ins w:id="430" w:author="David Vacas Miguel" w:date="2018-04-19T00:04:00Z">
        <w:r>
          <w:t xml:space="preserve">Estos son sensores ópticos reflexivos de corto alcance basados en un diodo de emisión de luz infrarroja y un receptor formado por un fototransistor que ambos apuntan en la misma dirección, esta estructura de forma simplificada se puede observar en la figura </w:t>
        </w:r>
      </w:ins>
      <w:ins w:id="431" w:author="David Vacas Miguel" w:date="2018-04-19T01:10:00Z">
        <w:r w:rsidR="00DC5F1F">
          <w:t>12</w:t>
        </w:r>
      </w:ins>
      <w:ins w:id="432" w:author="David Vacas Miguel" w:date="2018-04-19T00:04:00Z">
        <w:r>
          <w:t xml:space="preserve">. Cuando el sensor se haya sobre una línea negra la luz es absorbida y el fototransistor envía una señal (ya sea alta o baja dependiendo del montaje del sensor), sin embargo, cuando se </w:t>
        </w:r>
        <w:r w:rsidRPr="00E65625">
          <w:t>haya</w:t>
        </w:r>
        <w:r>
          <w:t xml:space="preserve"> sobre fondo blanco la luz es reflejada y por lo tanto el fototransistor envía la señal contraria a la enviada al estar sobre negro.</w:t>
        </w:r>
      </w:ins>
    </w:p>
    <w:p w14:paraId="49607574" w14:textId="77777777" w:rsidR="008E23AC" w:rsidRDefault="008E23AC" w:rsidP="008E23AC">
      <w:pPr>
        <w:pStyle w:val="LetranormalTFG"/>
        <w:jc w:val="center"/>
        <w:rPr>
          <w:ins w:id="433" w:author="David Vacas Miguel" w:date="2018-04-19T00:04:00Z"/>
        </w:rPr>
      </w:pPr>
      <w:ins w:id="434" w:author="David Vacas Miguel" w:date="2018-04-19T00:04:00Z">
        <w:r>
          <w:rPr>
            <w:rFonts w:ascii="Century Schoolbook" w:hAnsi="Century Schoolbook"/>
            <w:noProof/>
            <w:lang w:eastAsia="es-ES"/>
          </w:rPr>
          <w:drawing>
            <wp:inline distT="0" distB="0" distL="0" distR="0" wp14:anchorId="33FE427B" wp14:editId="3C494A51">
              <wp:extent cx="2019300" cy="12096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0" cy="1209675"/>
                      </a:xfrm>
                      <a:prstGeom prst="rect">
                        <a:avLst/>
                      </a:prstGeom>
                      <a:noFill/>
                      <a:ln>
                        <a:noFill/>
                      </a:ln>
                    </pic:spPr>
                  </pic:pic>
                </a:graphicData>
              </a:graphic>
            </wp:inline>
          </w:drawing>
        </w:r>
      </w:ins>
    </w:p>
    <w:p w14:paraId="1486B078" w14:textId="77777777" w:rsidR="008E23AC" w:rsidRDefault="008E23AC" w:rsidP="008E23AC">
      <w:pPr>
        <w:pStyle w:val="LetranormalTFG"/>
        <w:jc w:val="center"/>
        <w:rPr>
          <w:ins w:id="435" w:author="David Vacas Miguel" w:date="2018-04-19T00:04:00Z"/>
        </w:rPr>
      </w:pPr>
      <w:ins w:id="436" w:author="David Vacas Miguel" w:date="2018-04-19T00:04:00Z">
        <w:r w:rsidRPr="00026EA0">
          <w:rPr>
            <w:b/>
          </w:rPr>
          <w:t xml:space="preserve">Figura </w:t>
        </w:r>
      </w:ins>
      <w:ins w:id="437" w:author="David Vacas Miguel" w:date="2018-04-19T01:10:00Z">
        <w:r w:rsidR="00DC5F1F">
          <w:rPr>
            <w:b/>
          </w:rPr>
          <w:t>12</w:t>
        </w:r>
      </w:ins>
      <w:ins w:id="438" w:author="David Vacas Miguel" w:date="2018-04-19T00:04:00Z">
        <w:r w:rsidRPr="00026EA0">
          <w:rPr>
            <w:b/>
          </w:rPr>
          <w:t>.</w:t>
        </w:r>
        <w:r>
          <w:t xml:space="preserve"> Estructura simplificada del sensor CNY70.</w:t>
        </w:r>
      </w:ins>
    </w:p>
    <w:p w14:paraId="0E2CB075" w14:textId="77777777" w:rsidR="008E23AC" w:rsidRDefault="008E23AC" w:rsidP="008E23AC">
      <w:pPr>
        <w:pStyle w:val="LetranormalTFG"/>
        <w:rPr>
          <w:ins w:id="439" w:author="David Vacas Miguel" w:date="2018-04-19T00:04:00Z"/>
        </w:rPr>
      </w:pPr>
      <w:ins w:id="440" w:author="David Vacas Miguel" w:date="2018-04-19T00:04:00Z">
        <w:r>
          <w:lastRenderedPageBreak/>
          <w:t>La simulación de estos sensores se basa en el conocimiento de la posición de los sensores en todo momento y de los puntos que conforman el circuito, pudiendo así comprobar si cualquiera de los dos sensores está situado sobre el circuito.</w:t>
        </w:r>
      </w:ins>
    </w:p>
    <w:p w14:paraId="637A2935" w14:textId="77777777" w:rsidR="003D1245" w:rsidDel="008E23AC" w:rsidRDefault="003D1245" w:rsidP="001E4BD3">
      <w:pPr>
        <w:pStyle w:val="LetranormalTFG"/>
        <w:rPr>
          <w:ins w:id="441" w:author="Alberto Herrán González" w:date="2018-03-31T13:49:00Z"/>
          <w:del w:id="442" w:author="David Vacas Miguel" w:date="2018-04-19T00:04:00Z"/>
        </w:rPr>
      </w:pPr>
      <w:del w:id="443" w:author="David Vacas Miguel" w:date="2018-04-19T00:04:00Z">
        <w:r w:rsidDel="008E23AC">
          <w:delText>El robot sigue líneas que se ha implementado realiza su movimiento de manera autónoma, se coloca el robot sobre un fondo blanco con una línea negra que representa el circuito y este deberá recorrer el circuito sin salirse del mismo. Esto se puede realizar gracias a dos sensores que son implantados en la parte posterior del robot los cuales son responsables de la detección de la línea del circuito. En función de lo que estos sensores recojan (están sobre el circuito o no) el robot realizara cambios en la velocidad de sus ruedas resultando en un movimiento recto, rotatorio hacia la izquierda o rotatorio hacia la derecha.</w:delText>
        </w:r>
      </w:del>
    </w:p>
    <w:p w14:paraId="608BB2A4" w14:textId="77777777" w:rsidR="00DA53E2" w:rsidDel="008E23AC" w:rsidRDefault="00DA53E2" w:rsidP="001E4BD3">
      <w:pPr>
        <w:pStyle w:val="LetranormalTFG"/>
        <w:rPr>
          <w:del w:id="444" w:author="David Vacas Miguel" w:date="2018-04-19T00:04:00Z"/>
        </w:rPr>
      </w:pPr>
      <w:ins w:id="445" w:author="Alberto Herrán González" w:date="2018-03-31T13:49:00Z">
        <w:del w:id="446" w:author="David Vacas Miguel" w:date="2018-04-19T00:04:00Z">
          <w:r w:rsidDel="008E23AC">
            <w:rPr>
              <w:noProof/>
              <w:lang w:eastAsia="es-ES"/>
            </w:rPr>
            <mc:AlternateContent>
              <mc:Choice Requires="wpg">
                <w:drawing>
                  <wp:inline distT="0" distB="0" distL="0" distR="0" wp14:anchorId="62B4D2E6" wp14:editId="4E0BBAB7">
                    <wp:extent cx="2974421" cy="1778000"/>
                    <wp:effectExtent l="76200" t="19050" r="16510" b="0"/>
                    <wp:docPr id="8" name="Grupo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974421" cy="1778000"/>
                              <a:chOff x="3463" y="5355"/>
                              <a:chExt cx="4617" cy="2760"/>
                            </a:xfrm>
                          </wpg:grpSpPr>
                          <wps:wsp>
                            <wps:cNvPr id="9" name="Freeform 13"/>
                            <wps:cNvSpPr>
                              <a:spLocks noChangeAspect="1"/>
                            </wps:cNvSpPr>
                            <wps:spPr bwMode="auto">
                              <a:xfrm>
                                <a:off x="3588" y="5355"/>
                                <a:ext cx="4492" cy="2760"/>
                              </a:xfrm>
                              <a:custGeom>
                                <a:avLst/>
                                <a:gdLst>
                                  <a:gd name="T0" fmla="*/ 25 w 4492"/>
                                  <a:gd name="T1" fmla="*/ 1742 h 2760"/>
                                  <a:gd name="T2" fmla="*/ 25 w 4492"/>
                                  <a:gd name="T3" fmla="*/ 1562 h 2760"/>
                                  <a:gd name="T4" fmla="*/ 102 w 4492"/>
                                  <a:gd name="T5" fmla="*/ 1215 h 2760"/>
                                  <a:gd name="T6" fmla="*/ 402 w 4492"/>
                                  <a:gd name="T7" fmla="*/ 930 h 2760"/>
                                  <a:gd name="T8" fmla="*/ 747 w 4492"/>
                                  <a:gd name="T9" fmla="*/ 1035 h 2760"/>
                                  <a:gd name="T10" fmla="*/ 1167 w 4492"/>
                                  <a:gd name="T11" fmla="*/ 1170 h 2760"/>
                                  <a:gd name="T12" fmla="*/ 1497 w 4492"/>
                                  <a:gd name="T13" fmla="*/ 900 h 2760"/>
                                  <a:gd name="T14" fmla="*/ 1572 w 4492"/>
                                  <a:gd name="T15" fmla="*/ 570 h 2760"/>
                                  <a:gd name="T16" fmla="*/ 1692 w 4492"/>
                                  <a:gd name="T17" fmla="*/ 150 h 2760"/>
                                  <a:gd name="T18" fmla="*/ 2142 w 4492"/>
                                  <a:gd name="T19" fmla="*/ 15 h 2760"/>
                                  <a:gd name="T20" fmla="*/ 2397 w 4492"/>
                                  <a:gd name="T21" fmla="*/ 240 h 2760"/>
                                  <a:gd name="T22" fmla="*/ 2367 w 4492"/>
                                  <a:gd name="T23" fmla="*/ 525 h 2760"/>
                                  <a:gd name="T24" fmla="*/ 2127 w 4492"/>
                                  <a:gd name="T25" fmla="*/ 690 h 2760"/>
                                  <a:gd name="T26" fmla="*/ 1962 w 4492"/>
                                  <a:gd name="T27" fmla="*/ 930 h 2760"/>
                                  <a:gd name="T28" fmla="*/ 2082 w 4492"/>
                                  <a:gd name="T29" fmla="*/ 1275 h 2760"/>
                                  <a:gd name="T30" fmla="*/ 2532 w 4492"/>
                                  <a:gd name="T31" fmla="*/ 1260 h 2760"/>
                                  <a:gd name="T32" fmla="*/ 2802 w 4492"/>
                                  <a:gd name="T33" fmla="*/ 1080 h 2760"/>
                                  <a:gd name="T34" fmla="*/ 3312 w 4492"/>
                                  <a:gd name="T35" fmla="*/ 600 h 2760"/>
                                  <a:gd name="T36" fmla="*/ 4047 w 4492"/>
                                  <a:gd name="T37" fmla="*/ 330 h 2760"/>
                                  <a:gd name="T38" fmla="*/ 4422 w 4492"/>
                                  <a:gd name="T39" fmla="*/ 630 h 2760"/>
                                  <a:gd name="T40" fmla="*/ 4467 w 4492"/>
                                  <a:gd name="T41" fmla="*/ 1020 h 2760"/>
                                  <a:gd name="T42" fmla="*/ 4347 w 4492"/>
                                  <a:gd name="T43" fmla="*/ 1860 h 2760"/>
                                  <a:gd name="T44" fmla="*/ 4107 w 4492"/>
                                  <a:gd name="T45" fmla="*/ 2175 h 2760"/>
                                  <a:gd name="T46" fmla="*/ 3312 w 4492"/>
                                  <a:gd name="T47" fmla="*/ 2415 h 2760"/>
                                  <a:gd name="T48" fmla="*/ 2772 w 4492"/>
                                  <a:gd name="T49" fmla="*/ 2250 h 2760"/>
                                  <a:gd name="T50" fmla="*/ 2547 w 4492"/>
                                  <a:gd name="T51" fmla="*/ 1890 h 2760"/>
                                  <a:gd name="T52" fmla="*/ 2037 w 4492"/>
                                  <a:gd name="T53" fmla="*/ 1815 h 2760"/>
                                  <a:gd name="T54" fmla="*/ 1692 w 4492"/>
                                  <a:gd name="T55" fmla="*/ 2280 h 2760"/>
                                  <a:gd name="T56" fmla="*/ 1347 w 4492"/>
                                  <a:gd name="T57" fmla="*/ 2700 h 2760"/>
                                  <a:gd name="T58" fmla="*/ 762 w 4492"/>
                                  <a:gd name="T59" fmla="*/ 2640 h 2760"/>
                                  <a:gd name="T60" fmla="*/ 297 w 4492"/>
                                  <a:gd name="T61" fmla="*/ 2295 h 2760"/>
                                  <a:gd name="T62" fmla="*/ 42 w 4492"/>
                                  <a:gd name="T63" fmla="*/ 1860 h 2760"/>
                                  <a:gd name="T64" fmla="*/ 25 w 4492"/>
                                  <a:gd name="T65" fmla="*/ 1742 h 27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92" h="2760">
                                    <a:moveTo>
                                      <a:pt x="25" y="1742"/>
                                    </a:moveTo>
                                    <a:cubicBezTo>
                                      <a:pt x="22" y="1692"/>
                                      <a:pt x="12" y="1650"/>
                                      <a:pt x="25" y="1562"/>
                                    </a:cubicBezTo>
                                    <a:cubicBezTo>
                                      <a:pt x="38" y="1474"/>
                                      <a:pt x="39" y="1320"/>
                                      <a:pt x="102" y="1215"/>
                                    </a:cubicBezTo>
                                    <a:cubicBezTo>
                                      <a:pt x="165" y="1110"/>
                                      <a:pt x="295" y="960"/>
                                      <a:pt x="402" y="930"/>
                                    </a:cubicBezTo>
                                    <a:cubicBezTo>
                                      <a:pt x="509" y="900"/>
                                      <a:pt x="620" y="995"/>
                                      <a:pt x="747" y="1035"/>
                                    </a:cubicBezTo>
                                    <a:cubicBezTo>
                                      <a:pt x="874" y="1075"/>
                                      <a:pt x="1042" y="1193"/>
                                      <a:pt x="1167" y="1170"/>
                                    </a:cubicBezTo>
                                    <a:cubicBezTo>
                                      <a:pt x="1292" y="1147"/>
                                      <a:pt x="1430" y="1000"/>
                                      <a:pt x="1497" y="900"/>
                                    </a:cubicBezTo>
                                    <a:cubicBezTo>
                                      <a:pt x="1564" y="800"/>
                                      <a:pt x="1540" y="695"/>
                                      <a:pt x="1572" y="570"/>
                                    </a:cubicBezTo>
                                    <a:cubicBezTo>
                                      <a:pt x="1604" y="445"/>
                                      <a:pt x="1597" y="242"/>
                                      <a:pt x="1692" y="150"/>
                                    </a:cubicBezTo>
                                    <a:cubicBezTo>
                                      <a:pt x="1787" y="58"/>
                                      <a:pt x="2025" y="0"/>
                                      <a:pt x="2142" y="15"/>
                                    </a:cubicBezTo>
                                    <a:cubicBezTo>
                                      <a:pt x="2259" y="30"/>
                                      <a:pt x="2360" y="155"/>
                                      <a:pt x="2397" y="240"/>
                                    </a:cubicBezTo>
                                    <a:cubicBezTo>
                                      <a:pt x="2434" y="325"/>
                                      <a:pt x="2412" y="450"/>
                                      <a:pt x="2367" y="525"/>
                                    </a:cubicBezTo>
                                    <a:cubicBezTo>
                                      <a:pt x="2322" y="600"/>
                                      <a:pt x="2194" y="623"/>
                                      <a:pt x="2127" y="690"/>
                                    </a:cubicBezTo>
                                    <a:cubicBezTo>
                                      <a:pt x="2060" y="757"/>
                                      <a:pt x="1969" y="833"/>
                                      <a:pt x="1962" y="930"/>
                                    </a:cubicBezTo>
                                    <a:cubicBezTo>
                                      <a:pt x="1955" y="1027"/>
                                      <a:pt x="1987" y="1220"/>
                                      <a:pt x="2082" y="1275"/>
                                    </a:cubicBezTo>
                                    <a:cubicBezTo>
                                      <a:pt x="2177" y="1330"/>
                                      <a:pt x="2412" y="1292"/>
                                      <a:pt x="2532" y="1260"/>
                                    </a:cubicBezTo>
                                    <a:cubicBezTo>
                                      <a:pt x="2652" y="1228"/>
                                      <a:pt x="2672" y="1190"/>
                                      <a:pt x="2802" y="1080"/>
                                    </a:cubicBezTo>
                                    <a:cubicBezTo>
                                      <a:pt x="2932" y="970"/>
                                      <a:pt x="3104" y="725"/>
                                      <a:pt x="3312" y="600"/>
                                    </a:cubicBezTo>
                                    <a:cubicBezTo>
                                      <a:pt x="3520" y="475"/>
                                      <a:pt x="3862" y="325"/>
                                      <a:pt x="4047" y="330"/>
                                    </a:cubicBezTo>
                                    <a:cubicBezTo>
                                      <a:pt x="4232" y="335"/>
                                      <a:pt x="4352" y="515"/>
                                      <a:pt x="4422" y="630"/>
                                    </a:cubicBezTo>
                                    <a:cubicBezTo>
                                      <a:pt x="4492" y="745"/>
                                      <a:pt x="4480" y="815"/>
                                      <a:pt x="4467" y="1020"/>
                                    </a:cubicBezTo>
                                    <a:cubicBezTo>
                                      <a:pt x="4454" y="1225"/>
                                      <a:pt x="4407" y="1668"/>
                                      <a:pt x="4347" y="1860"/>
                                    </a:cubicBezTo>
                                    <a:cubicBezTo>
                                      <a:pt x="4287" y="2052"/>
                                      <a:pt x="4280" y="2083"/>
                                      <a:pt x="4107" y="2175"/>
                                    </a:cubicBezTo>
                                    <a:cubicBezTo>
                                      <a:pt x="3934" y="2267"/>
                                      <a:pt x="3534" y="2403"/>
                                      <a:pt x="3312" y="2415"/>
                                    </a:cubicBezTo>
                                    <a:cubicBezTo>
                                      <a:pt x="3090" y="2427"/>
                                      <a:pt x="2900" y="2338"/>
                                      <a:pt x="2772" y="2250"/>
                                    </a:cubicBezTo>
                                    <a:cubicBezTo>
                                      <a:pt x="2644" y="2162"/>
                                      <a:pt x="2670" y="1963"/>
                                      <a:pt x="2547" y="1890"/>
                                    </a:cubicBezTo>
                                    <a:cubicBezTo>
                                      <a:pt x="2424" y="1817"/>
                                      <a:pt x="2179" y="1750"/>
                                      <a:pt x="2037" y="1815"/>
                                    </a:cubicBezTo>
                                    <a:cubicBezTo>
                                      <a:pt x="1895" y="1880"/>
                                      <a:pt x="1807" y="2133"/>
                                      <a:pt x="1692" y="2280"/>
                                    </a:cubicBezTo>
                                    <a:cubicBezTo>
                                      <a:pt x="1577" y="2427"/>
                                      <a:pt x="1502" y="2640"/>
                                      <a:pt x="1347" y="2700"/>
                                    </a:cubicBezTo>
                                    <a:cubicBezTo>
                                      <a:pt x="1192" y="2760"/>
                                      <a:pt x="937" y="2707"/>
                                      <a:pt x="762" y="2640"/>
                                    </a:cubicBezTo>
                                    <a:cubicBezTo>
                                      <a:pt x="587" y="2573"/>
                                      <a:pt x="417" y="2425"/>
                                      <a:pt x="297" y="2295"/>
                                    </a:cubicBezTo>
                                    <a:cubicBezTo>
                                      <a:pt x="177" y="2165"/>
                                      <a:pt x="84" y="1952"/>
                                      <a:pt x="42" y="1860"/>
                                    </a:cubicBezTo>
                                    <a:cubicBezTo>
                                      <a:pt x="0" y="1768"/>
                                      <a:pt x="28" y="1792"/>
                                      <a:pt x="25" y="1742"/>
                                    </a:cubicBezTo>
                                    <a:close/>
                                  </a:path>
                                </a:pathLst>
                              </a:custGeom>
                              <a:solidFill>
                                <a:srgbClr val="FFFFFF"/>
                              </a:solidFill>
                              <a:ln w="38100">
                                <a:solidFill>
                                  <a:srgbClr val="000000"/>
                                </a:solidFill>
                                <a:round/>
                                <a:headEnd/>
                                <a:tailEnd/>
                              </a:ln>
                            </wps:spPr>
                            <wps:bodyPr rot="0" vert="horz" wrap="square" lIns="91440" tIns="45720" rIns="91440" bIns="45720" anchor="t" anchorCtr="0" upright="1">
                              <a:noAutofit/>
                            </wps:bodyPr>
                          </wps:wsp>
                          <wpg:grpSp>
                            <wpg:cNvPr id="10" name="Group 14"/>
                            <wpg:cNvGrpSpPr>
                              <a:grpSpLocks noChangeAspect="1"/>
                            </wpg:cNvGrpSpPr>
                            <wpg:grpSpPr bwMode="auto">
                              <a:xfrm rot="14762432">
                                <a:off x="3464" y="7096"/>
                                <a:ext cx="511" cy="513"/>
                                <a:chOff x="3152" y="2976"/>
                                <a:chExt cx="204" cy="205"/>
                              </a:xfrm>
                            </wpg:grpSpPr>
                            <wps:wsp>
                              <wps:cNvPr id="11" name="Line 15"/>
                              <wps:cNvCnPr>
                                <a:cxnSpLocks noChangeAspect="1" noChangeShapeType="1"/>
                              </wps:cNvCnPr>
                              <wps:spPr bwMode="auto">
                                <a:xfrm>
                                  <a:off x="3311" y="2999"/>
                                  <a:ext cx="0" cy="1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6"/>
                              <wps:cNvSpPr>
                                <a:spLocks noChangeAspect="1" noChangeArrowheads="1"/>
                              </wps:cNvSpPr>
                              <wps:spPr bwMode="auto">
                                <a:xfrm>
                                  <a:off x="3152" y="3022"/>
                                  <a:ext cx="204" cy="113"/>
                                </a:xfrm>
                                <a:prstGeom prst="rect">
                                  <a:avLst/>
                                </a:prstGeom>
                                <a:solidFill>
                                  <a:srgbClr val="FF0000"/>
                                </a:solidFill>
                                <a:ln w="12700">
                                  <a:solidFill>
                                    <a:srgbClr val="000000"/>
                                  </a:solidFill>
                                  <a:miter lim="800000"/>
                                  <a:headEnd/>
                                  <a:tailEnd/>
                                </a:ln>
                              </wps:spPr>
                              <wps:bodyPr rot="0" vert="horz" wrap="square" lIns="91440" tIns="45720" rIns="91440" bIns="45720" anchor="ctr" anchorCtr="0" upright="1">
                                <a:noAutofit/>
                              </wps:bodyPr>
                            </wps:wsp>
                            <wps:wsp>
                              <wps:cNvPr id="13" name="Rectangle 17"/>
                              <wps:cNvSpPr>
                                <a:spLocks noChangeAspect="1" noChangeArrowheads="1"/>
                              </wps:cNvSpPr>
                              <wps:spPr bwMode="auto">
                                <a:xfrm>
                                  <a:off x="3266" y="2976"/>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s:wsp>
                              <wps:cNvPr id="15" name="Rectangle 18"/>
                              <wps:cNvSpPr>
                                <a:spLocks noChangeAspect="1" noChangeArrowheads="1"/>
                              </wps:cNvSpPr>
                              <wps:spPr bwMode="auto">
                                <a:xfrm>
                                  <a:off x="3266" y="3158"/>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g:grpSp>
                        </wpg:wgp>
                      </a:graphicData>
                    </a:graphic>
                  </wp:inline>
                </w:drawing>
              </mc:Choice>
              <mc:Fallback>
                <w:pict>
                  <v:group w14:anchorId="59102CCD" id="Grupo 8" o:spid="_x0000_s1026" style="width:234.2pt;height:140pt;mso-position-horizontal-relative:char;mso-position-vertical-relative:line" coordorigin="3463,5355" coordsize="4617,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">
                    <o:lock v:ext="edit" aspectratio="t"/>
                    <v:shape id="Freeform 13" o:spid="_x0000_s1027" style="position:absolute;left:3588;top:5355;width:4492;height:2760;visibility:visible;mso-wrap-style:square;v-text-anchor:top" coordsize="4492,2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XGEMQA&#10;AADaAAAADwAAAGRycy9kb3ducmV2LnhtbESPQWsCMRSE74L/IbyCN83Wg9qtUbSoeCpUi7S3183r&#10;7tLNS5pEXfvrG0HwOMzMN8x03ppGnMiH2rKCx0EGgriwuuZSwft+3Z+ACBFZY2OZFFwowHzW7Uwx&#10;1/bMb3TaxVIkCIccFVQxulzKUFRkMAysI07et/UGY5K+lNrjOcFNI4dZNpIGa04LFTp6qaj42R2N&#10;gsPrcOJW/pO+ysN4sdysfj/+HCrVe2gXzyAitfEevrW3WsETXK+kG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1xhDEAAAA2gAAAA8AAAAAAAAAAAAAAAAAmAIAAGRycy9k&#10;b3ducmV2LnhtbFBLBQYAAAAABAAEAPUAAACJAwAAAAA=&#10;" path="m25,1742v-3,-50,-13,-92,,-180c38,1474,39,1320,102,1215,165,1110,295,960,402,930v107,-30,218,65,345,105c874,1075,1042,1193,1167,1170v125,-23,263,-170,330,-270c1564,800,1540,695,1572,570v32,-125,25,-328,120,-420c1787,58,2025,,2142,15v117,15,218,140,255,225c2434,325,2412,450,2367,525v-45,75,-173,98,-240,165c2060,757,1969,833,1962,930v-7,97,25,290,120,345c2177,1330,2412,1292,2532,1260v120,-32,140,-70,270,-180c2932,970,3104,725,3312,600,3520,475,3862,325,4047,330v185,5,305,185,375,300c4492,745,4480,815,4467,1020v-13,205,-60,648,-120,840c4287,2052,4280,2083,4107,2175v-173,92,-573,228,-795,240c3090,2427,2900,2338,2772,2250v-128,-88,-102,-287,-225,-360c2424,1817,2179,1750,2037,1815v-142,65,-230,318,-345,465c1577,2427,1502,2640,1347,2700v-155,60,-410,7,-585,-60c587,2573,417,2425,297,2295,177,2165,84,1952,42,1860,,1768,28,1792,25,1742xe" strokeweight="3pt">
                      <v:path arrowok="t" o:connecttype="custom" o:connectlocs="25,1742;25,1562;102,1215;402,930;747,1035;1167,1170;1497,900;1572,570;1692,150;2142,15;2397,240;2367,525;2127,690;1962,930;2082,1275;2532,1260;2802,1080;3312,600;4047,330;4422,630;4467,1020;4347,1860;4107,2175;3312,2415;2772,2250;2547,1890;2037,1815;1692,2280;1347,2700;762,2640;297,2295;42,1860;25,1742" o:connectangles="0,0,0,0,0,0,0,0,0,0,0,0,0,0,0,0,0,0,0,0,0,0,0,0,0,0,0,0,0,0,0,0,0"/>
                      <o:lock v:ext="edit" aspectratio="t"/>
                    </v:shape>
                    <v:group id="Group 14" o:spid="_x0000_s1028" style="position:absolute;left:3464;top:7096;width:511;height:513;rotation:-7468448fd" coordorigin="3152,2976" coordsize="204,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JMlTMQAAADbAAAA&#10;DwAAAAAAAAAAAAAAAACqAgAAZHJzL2Rvd25yZXYueG1sUEsFBgAAAAAEAAQA+gAAAJsDAAAAAA==&#10;">
                      <o:lock v:ext="edit" aspectratio="t"/>
                      <v:line id="Line 15" o:spid="_x0000_s1029" style="position:absolute;visibility:visible;mso-wrap-style:square" from="3311,2999" to="3311,3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o:lock v:ext="edit" aspectratio="t"/>
                      </v:line>
                      <v:rect id="Rectangle 16" o:spid="_x0000_s1030" style="position:absolute;left:3152;top:3022;width:204;height: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qQr4A&#10;AADbAAAADwAAAGRycy9kb3ducmV2LnhtbERPy6rCMBDdX/AfwghuLpoqKFKNIoLorvhAt2MzttVm&#10;Upqo9e+NILibw3nOdN6YUjyodoVlBf1eBII4tbrgTMFhv+qOQTiPrLG0TApe5GA+a/1NMdb2yVt6&#10;7HwmQgi7GBXk3lexlC7NyaDr2Yo4cBdbG/QB1pnUNT5DuCnlIIpG0mDBoSHHipY5pbfd3Sg4nhOX&#10;LO7/17NPeH2yw9MY7VqpTrtZTEB4avxP/HVvdJg/gM8v4QA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FcakK+AAAA2wAAAA8AAAAAAAAAAAAAAAAAmAIAAGRycy9kb3ducmV2&#10;LnhtbFBLBQYAAAAABAAEAPUAAACDAwAAAAA=&#10;" fillcolor="red" strokeweight="1pt">
                        <o:lock v:ext="edit" aspectratio="t"/>
                      </v:rect>
                      <v:rect id="Rectangle 17" o:spid="_x0000_s1031" style="position:absolute;left:3266;top:2976;width:90;height: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scsEA&#10;AADbAAAADwAAAGRycy9kb3ducmV2LnhtbERPTUsDMRC9C/6HMAVvNlsLItumRQRRqD1sFb0Om2kS&#10;3UyWJG63/fWmUPA2j/c5y/XoOzFQTC6wgtm0AkHcBu3YKPh4f759AJEyssYuMCk4UoL16vpqibUO&#10;B25o2GUjSginGhXYnPtaytRa8pimoScu3D5Ej7nAaKSOeCjhvpN3VXUvPTouDRZ7erLU/ux+vYLt&#10;i4lvm8HYr+2nbxp9ct9ETqmbyfi4AJFpzP/ii/tVl/lzOP9SDp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P7HLBAAAA2wAAAA8AAAAAAAAAAAAAAAAAmAIAAGRycy9kb3du&#10;cmV2LnhtbFBLBQYAAAAABAAEAPUAAACGAwAAAAA=&#10;" fillcolor="#bbe0e3" strokeweight="1pt">
                        <o:lock v:ext="edit" aspectratio="t"/>
                      </v:rect>
                      <v:rect id="Rectangle 18" o:spid="_x0000_s1032" style="position:absolute;left:3266;top:3158;width:90;height: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RncEA&#10;AADbAAAADwAAAGRycy9kb3ducmV2LnhtbERPTUsDMRC9C/6HMAVvNluhItumRQRRqD1sFb0Om2kS&#10;3UyWJG63/fWmUPA2j/c5y/XoOzFQTC6wgtm0AkHcBu3YKPh4f759AJEyssYuMCk4UoL16vpqibUO&#10;B25o2GUjSginGhXYnPtaytRa8pimoScu3D5Ej7nAaKSOeCjhvpN3VXUvPTouDRZ7erLU/ux+vYLt&#10;i4lvm8HYr+2nbxp9ct9ETqmbyfi4AJFpzP/ii/tVl/lzOP9SDp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q0Z3BAAAA2wAAAA8AAAAAAAAAAAAAAAAAmAIAAGRycy9kb3du&#10;cmV2LnhtbFBLBQYAAAAABAAEAPUAAACGAwAAAAA=&#10;" fillcolor="#bbe0e3" strokeweight="1pt">
                        <o:lock v:ext="edit" aspectratio="t"/>
                      </v:rect>
                    </v:group>
                    <w10:anchorlock/>
                  </v:group>
                </w:pict>
              </mc:Fallback>
            </mc:AlternateContent>
          </w:r>
        </w:del>
      </w:ins>
    </w:p>
    <w:p w14:paraId="6A5115FE" w14:textId="77777777" w:rsidR="00A77454" w:rsidDel="008E23AC" w:rsidRDefault="003D1245" w:rsidP="001E4BD3">
      <w:pPr>
        <w:pStyle w:val="LetranormalTFG"/>
        <w:rPr>
          <w:del w:id="447" w:author="David Vacas Miguel" w:date="2018-04-19T00:04:00Z"/>
        </w:rPr>
      </w:pPr>
      <w:del w:id="448" w:author="David Vacas Miguel" w:date="2018-04-19T00:04:00Z">
        <w:r w:rsidDel="008E23AC">
          <w:delText xml:space="preserve">Los sensores que se implementan en este tipo de robots son sensores CNY70 los cuales son sensores ópticos reflexivos de corto alcance basados en un diodo de emisión de luz infrarroja y un receptor formado por un fototransistor que ambos apuntan en la misma dirección. Cuando el sensor se haya sobre una línea negra la luz es absorbida y el </w:delText>
        </w:r>
        <w:r w:rsidR="00796ED2" w:rsidDel="008E23AC">
          <w:delText>fototransistor</w:delText>
        </w:r>
        <w:r w:rsidDel="008E23AC">
          <w:delText xml:space="preserve"> </w:delText>
        </w:r>
        <w:r w:rsidR="00796ED2" w:rsidDel="008E23AC">
          <w:delText>envía una señal (ya sea alta o baja dependiendo del montaje del sensor), sin embargo cuando se haya sobre fondo blanco la luz es reflejada y por lo tanto el fototransistor envía la señal contraria a la enviada al estar sobre negro.</w:delText>
        </w:r>
      </w:del>
    </w:p>
    <w:p w14:paraId="43C59800" w14:textId="77777777" w:rsidR="00913D6B" w:rsidDel="008E23AC" w:rsidRDefault="00A77454" w:rsidP="001E4BD3">
      <w:pPr>
        <w:pStyle w:val="LetranormalTFG"/>
        <w:rPr>
          <w:ins w:id="449" w:author="Alberto Herrán González" w:date="2018-03-31T13:43:00Z"/>
          <w:del w:id="450" w:author="David Vacas Miguel" w:date="2018-04-19T00:04:00Z"/>
        </w:rPr>
      </w:pPr>
      <w:del w:id="451" w:author="David Vacas Miguel" w:date="2018-04-19T00:04:00Z">
        <w:r w:rsidDel="008E23AC">
          <w:delText>La simulación de estos sensores se basa en el conocimiento de la posición de los sensores en todo momento y de los puntos que conforman el circuito, pudiendo así comprobar si cualquiera de los dos sensores está situado sobre el circuito.</w:delText>
        </w:r>
      </w:del>
    </w:p>
    <w:p w14:paraId="0E6512F7" w14:textId="77777777" w:rsidR="00913D6B" w:rsidDel="008E23AC" w:rsidRDefault="00913D6B" w:rsidP="001E4BD3">
      <w:pPr>
        <w:pStyle w:val="LetranormalTFG"/>
        <w:rPr>
          <w:ins w:id="452" w:author="Alberto Herrán González" w:date="2018-03-31T13:44:00Z"/>
          <w:del w:id="453" w:author="David Vacas Miguel" w:date="2018-04-19T00:04:00Z"/>
        </w:rPr>
      </w:pPr>
    </w:p>
    <w:p w14:paraId="569554D6" w14:textId="77777777" w:rsidR="00913D6B" w:rsidDel="008E23AC" w:rsidRDefault="00913D6B" w:rsidP="001E4BD3">
      <w:pPr>
        <w:pStyle w:val="LetranormalTFG"/>
        <w:rPr>
          <w:ins w:id="454" w:author="Alberto Herrán González" w:date="2018-03-31T13:43:00Z"/>
          <w:del w:id="455" w:author="David Vacas Miguel" w:date="2018-04-19T00:04:00Z"/>
        </w:rPr>
      </w:pPr>
    </w:p>
    <w:p w14:paraId="39E47E0B" w14:textId="77777777" w:rsidR="00913D6B" w:rsidDel="008E23AC" w:rsidRDefault="00913D6B" w:rsidP="001E4BD3">
      <w:pPr>
        <w:pStyle w:val="LetranormalTFG"/>
        <w:rPr>
          <w:ins w:id="456" w:author="Alberto Herrán González" w:date="2018-03-31T13:44:00Z"/>
          <w:del w:id="457" w:author="David Vacas Miguel" w:date="2018-04-19T00:04:00Z"/>
        </w:rPr>
      </w:pPr>
    </w:p>
    <w:p w14:paraId="0DC43FD8" w14:textId="77777777" w:rsidR="00913D6B" w:rsidDel="008E23AC" w:rsidRDefault="00913D6B" w:rsidP="001E4BD3">
      <w:pPr>
        <w:pStyle w:val="LetranormalTFG"/>
        <w:rPr>
          <w:ins w:id="458" w:author="Alberto Herrán González" w:date="2018-03-31T13:43:00Z"/>
          <w:del w:id="459" w:author="David Vacas Miguel" w:date="2018-04-19T00:04:00Z"/>
        </w:rPr>
      </w:pPr>
      <w:ins w:id="460" w:author="Alberto Herrán González" w:date="2018-03-31T13:44:00Z">
        <w:del w:id="461" w:author="David Vacas Miguel" w:date="2018-04-19T00:04:00Z">
          <w:r w:rsidRPr="000E5D9F" w:rsidDel="008E23AC">
            <w:rPr>
              <w:rFonts w:ascii="Century Schoolbook" w:hAnsi="Century Schoolbook"/>
              <w:noProof/>
              <w:lang w:eastAsia="es-ES"/>
            </w:rPr>
            <w:drawing>
              <wp:inline distT="0" distB="0" distL="0" distR="0" wp14:anchorId="3306CD4E" wp14:editId="26FF0679">
                <wp:extent cx="1441056" cy="1249045"/>
                <wp:effectExtent l="0" t="0" r="6985"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5937" cy="1253275"/>
                        </a:xfrm>
                        <a:prstGeom prst="rect">
                          <a:avLst/>
                        </a:prstGeom>
                        <a:noFill/>
                        <a:ln>
                          <a:noFill/>
                        </a:ln>
                      </pic:spPr>
                    </pic:pic>
                  </a:graphicData>
                </a:graphic>
              </wp:inline>
            </w:drawing>
          </w:r>
        </w:del>
      </w:ins>
    </w:p>
    <w:p w14:paraId="3CD1FEC3" w14:textId="77777777" w:rsidR="00913D6B" w:rsidDel="008E23AC" w:rsidRDefault="00913D6B" w:rsidP="001E4BD3">
      <w:pPr>
        <w:pStyle w:val="LetranormalTFG"/>
        <w:rPr>
          <w:ins w:id="462" w:author="Alberto Herrán González" w:date="2018-03-31T13:45:00Z"/>
          <w:del w:id="463" w:author="David Vacas Miguel" w:date="2018-04-19T00:04:00Z"/>
        </w:rPr>
      </w:pPr>
    </w:p>
    <w:p w14:paraId="5F2748A5" w14:textId="77777777" w:rsidR="00913D6B" w:rsidDel="008E23AC" w:rsidRDefault="00913D6B" w:rsidP="001E4BD3">
      <w:pPr>
        <w:pStyle w:val="LetranormalTFG"/>
        <w:rPr>
          <w:ins w:id="464" w:author="Alberto Herrán González" w:date="2018-03-31T13:43:00Z"/>
          <w:del w:id="465" w:author="David Vacas Miguel" w:date="2018-04-19T00:04:00Z"/>
        </w:rPr>
      </w:pPr>
      <w:ins w:id="466" w:author="Alberto Herrán González" w:date="2018-03-31T13:45:00Z">
        <w:del w:id="467" w:author="David Vacas Miguel" w:date="2018-04-19T00:04:00Z">
          <w:r w:rsidRPr="000E5D9F" w:rsidDel="008E23AC">
            <w:rPr>
              <w:rFonts w:ascii="Century Schoolbook" w:hAnsi="Century Schoolbook"/>
              <w:noProof/>
              <w:lang w:eastAsia="es-ES"/>
            </w:rPr>
            <w:drawing>
              <wp:inline distT="0" distB="0" distL="0" distR="0" wp14:anchorId="20A82155" wp14:editId="6D137765">
                <wp:extent cx="2015891" cy="120650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8776" cy="1208226"/>
                        </a:xfrm>
                        <a:prstGeom prst="rect">
                          <a:avLst/>
                        </a:prstGeom>
                        <a:noFill/>
                        <a:ln>
                          <a:noFill/>
                        </a:ln>
                      </pic:spPr>
                    </pic:pic>
                  </a:graphicData>
                </a:graphic>
              </wp:inline>
            </w:drawing>
          </w:r>
        </w:del>
      </w:ins>
    </w:p>
    <w:p w14:paraId="011AB890" w14:textId="77777777" w:rsidR="00BC3217" w:rsidRDefault="00BC3217" w:rsidP="001E4BD3">
      <w:pPr>
        <w:pStyle w:val="LetranormalTFG"/>
        <w:rPr>
          <w:rFonts w:eastAsiaTheme="majorEastAsia" w:cstheme="majorBidi"/>
          <w:sz w:val="36"/>
          <w:szCs w:val="32"/>
        </w:rPr>
      </w:pPr>
      <w:r>
        <w:br w:type="page"/>
      </w:r>
    </w:p>
    <w:p w14:paraId="79271EE3" w14:textId="77777777" w:rsidR="00BC3217" w:rsidRDefault="00BC3217" w:rsidP="00BC3217">
      <w:pPr>
        <w:pStyle w:val="TituloTFG"/>
      </w:pPr>
      <w:bookmarkStart w:id="468" w:name="_Toc510215735"/>
      <w:r>
        <w:lastRenderedPageBreak/>
        <w:t>Capítulo 3 Entorno tecnológico</w:t>
      </w:r>
      <w:bookmarkEnd w:id="468"/>
    </w:p>
    <w:p w14:paraId="6CD8DB9B" w14:textId="77777777" w:rsidR="00913D6B" w:rsidRDefault="00913D6B">
      <w:pPr>
        <w:pStyle w:val="LetranormalTFG"/>
        <w:rPr>
          <w:ins w:id="469" w:author="Alberto Herrán González" w:date="2018-03-31T13:47:00Z"/>
        </w:rPr>
        <w:pPrChange w:id="470" w:author="Alberto Herrán González" w:date="2018-03-31T13:46:00Z">
          <w:pPr>
            <w:pStyle w:val="TFGtitulo2"/>
            <w:numPr>
              <w:numId w:val="14"/>
            </w:numPr>
            <w:ind w:left="360" w:hanging="360"/>
          </w:pPr>
        </w:pPrChange>
      </w:pPr>
      <w:bookmarkStart w:id="471" w:name="_Toc510215736"/>
      <w:ins w:id="472" w:author="Alberto Herrán González" w:date="2018-03-31T13:46:00Z">
        <w:r>
          <w:rPr>
            <w:rPrChange w:id="473" w:author="Alberto Herrán González" w:date="2018-03-31T13:46:00Z">
              <w:rPr>
                <w:b/>
                <w:sz w:val="32"/>
              </w:rPr>
            </w:rPrChange>
          </w:rPr>
          <w:t xml:space="preserve">Para el desarrollo del trabajo se han utilizado </w:t>
        </w:r>
        <w:proofErr w:type="spellStart"/>
        <w:r>
          <w:rPr>
            <w:rPrChange w:id="474" w:author="Alberto Herrán González" w:date="2018-03-31T13:46:00Z">
              <w:rPr>
                <w:b/>
                <w:sz w:val="32"/>
              </w:rPr>
            </w:rPrChange>
          </w:rPr>
          <w:t>direrentes</w:t>
        </w:r>
        <w:proofErr w:type="spellEnd"/>
        <w:r>
          <w:rPr>
            <w:rPrChange w:id="475" w:author="Alberto Herrán González" w:date="2018-03-31T13:46:00Z">
              <w:rPr>
                <w:b/>
                <w:sz w:val="32"/>
              </w:rPr>
            </w:rPrChange>
          </w:rPr>
          <w:t xml:space="preserve"> tecnolog</w:t>
        </w:r>
      </w:ins>
      <w:ins w:id="476" w:author="Alberto Herrán González" w:date="2018-03-31T13:47:00Z">
        <w:r>
          <w:t xml:space="preserve">ías, bla </w:t>
        </w:r>
        <w:proofErr w:type="spellStart"/>
        <w:r>
          <w:t>bla</w:t>
        </w:r>
        <w:proofErr w:type="spellEnd"/>
        <w:r>
          <w:t xml:space="preserve"> </w:t>
        </w:r>
        <w:proofErr w:type="spellStart"/>
        <w:r>
          <w:t>bla</w:t>
        </w:r>
        <w:proofErr w:type="spellEnd"/>
        <w:r>
          <w:t>…</w:t>
        </w:r>
      </w:ins>
    </w:p>
    <w:p w14:paraId="566DB953" w14:textId="77777777" w:rsidR="00913D6B" w:rsidRDefault="00913D6B">
      <w:pPr>
        <w:pStyle w:val="LetranormalTFG"/>
        <w:rPr>
          <w:ins w:id="477" w:author="Alberto Herrán González" w:date="2018-03-31T13:47:00Z"/>
        </w:rPr>
        <w:pPrChange w:id="478" w:author="Alberto Herrán González" w:date="2018-03-31T13:46:00Z">
          <w:pPr>
            <w:pStyle w:val="TFGtitulo2"/>
            <w:numPr>
              <w:numId w:val="14"/>
            </w:numPr>
            <w:ind w:left="360" w:hanging="360"/>
          </w:pPr>
        </w:pPrChange>
      </w:pPr>
    </w:p>
    <w:p w14:paraId="4A6B9445" w14:textId="77777777" w:rsidR="00913D6B" w:rsidRDefault="00913D6B">
      <w:pPr>
        <w:pStyle w:val="LetranormalTFG"/>
        <w:rPr>
          <w:ins w:id="479" w:author="Alberto Herrán González" w:date="2018-03-31T13:47:00Z"/>
        </w:rPr>
        <w:pPrChange w:id="480" w:author="Alberto Herrán González" w:date="2018-03-31T13:46:00Z">
          <w:pPr>
            <w:pStyle w:val="TFGtitulo2"/>
            <w:numPr>
              <w:numId w:val="14"/>
            </w:numPr>
            <w:ind w:left="360" w:hanging="360"/>
          </w:pPr>
        </w:pPrChange>
      </w:pPr>
      <w:ins w:id="481" w:author="Alberto Herrán González" w:date="2018-03-31T13:47:00Z">
        <w:r>
          <w:rPr>
            <w:noProof/>
            <w:lang w:eastAsia="es-ES"/>
          </w:rPr>
          <w:drawing>
            <wp:anchor distT="0" distB="0" distL="114300" distR="114300" simplePos="0" relativeHeight="251671552" behindDoc="0" locked="0" layoutInCell="1" allowOverlap="1" wp14:anchorId="1ED83C67" wp14:editId="689205AB">
              <wp:simplePos x="0" y="0"/>
              <wp:positionH relativeFrom="column">
                <wp:posOffset>0</wp:posOffset>
              </wp:positionH>
              <wp:positionV relativeFrom="paragraph">
                <wp:posOffset>360045</wp:posOffset>
              </wp:positionV>
              <wp:extent cx="933450" cy="933450"/>
              <wp:effectExtent l="0" t="0" r="0" b="0"/>
              <wp:wrapSquare wrapText="bothSides"/>
              <wp:docPr id="19" name="Imagen 19" descr="C:\Users\David\AppData\Local\Microsoft\Windows\INetCache\Content.Word\q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David\AppData\Local\Microsoft\Windows\INetCache\Content.Word\qt_logo.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482" w:author="Alberto Herrán González" w:date="2018-03-31T13:48:00Z">
        <w:r>
          <w:t>Logo C++</w:t>
        </w:r>
      </w:ins>
    </w:p>
    <w:p w14:paraId="1C240338" w14:textId="77777777" w:rsidR="00913D6B" w:rsidRDefault="00913D6B">
      <w:pPr>
        <w:pStyle w:val="LetranormalTFG"/>
        <w:rPr>
          <w:ins w:id="483" w:author="Alberto Herrán González" w:date="2018-03-31T13:47:00Z"/>
        </w:rPr>
        <w:pPrChange w:id="484" w:author="Alberto Herrán González" w:date="2018-03-31T13:46:00Z">
          <w:pPr>
            <w:pStyle w:val="TFGtitulo2"/>
            <w:numPr>
              <w:numId w:val="14"/>
            </w:numPr>
            <w:ind w:left="360" w:hanging="360"/>
          </w:pPr>
        </w:pPrChange>
      </w:pPr>
    </w:p>
    <w:p w14:paraId="2C9C4141" w14:textId="77777777" w:rsidR="00913D6B" w:rsidRDefault="00913D6B">
      <w:pPr>
        <w:pStyle w:val="LetranormalTFG"/>
        <w:rPr>
          <w:ins w:id="485" w:author="Alberto Herrán González" w:date="2018-03-31T13:47:00Z"/>
        </w:rPr>
        <w:pPrChange w:id="486" w:author="Alberto Herrán González" w:date="2018-03-31T13:46:00Z">
          <w:pPr>
            <w:pStyle w:val="TFGtitulo2"/>
            <w:numPr>
              <w:numId w:val="14"/>
            </w:numPr>
            <w:ind w:left="360" w:hanging="360"/>
          </w:pPr>
        </w:pPrChange>
      </w:pPr>
    </w:p>
    <w:p w14:paraId="01802027" w14:textId="77777777" w:rsidR="00913D6B" w:rsidRDefault="00913D6B">
      <w:pPr>
        <w:pStyle w:val="LetranormalTFG"/>
        <w:rPr>
          <w:ins w:id="487" w:author="Alberto Herrán González" w:date="2018-03-31T13:47:00Z"/>
        </w:rPr>
        <w:pPrChange w:id="488" w:author="Alberto Herrán González" w:date="2018-03-31T13:46:00Z">
          <w:pPr>
            <w:pStyle w:val="TFGtitulo2"/>
            <w:numPr>
              <w:numId w:val="14"/>
            </w:numPr>
            <w:ind w:left="360" w:hanging="360"/>
          </w:pPr>
        </w:pPrChange>
      </w:pPr>
      <w:ins w:id="489" w:author="Alberto Herrán González" w:date="2018-03-31T13:48:00Z">
        <w:r>
          <w:t xml:space="preserve"> </w:t>
        </w:r>
      </w:ins>
      <w:moveToRangeStart w:id="490" w:author="Alberto Herrán González" w:date="2018-03-31T13:47:00Z" w:name="move510267391"/>
      <w:moveTo w:id="491" w:author="Alberto Herrán González" w:date="2018-03-31T13:47:00Z">
        <w:r>
          <w:rPr>
            <w:noProof/>
            <w:lang w:eastAsia="es-ES"/>
          </w:rPr>
          <w:drawing>
            <wp:inline distT="0" distB="0" distL="0" distR="0" wp14:anchorId="44F0718C" wp14:editId="5740EE6F">
              <wp:extent cx="1435100" cy="622511"/>
              <wp:effectExtent l="0" t="0" r="0" b="6350"/>
              <wp:docPr id="20" name="Imagen 20" descr="C:\Users\David\AppData\Local\Microsoft\Windows\INetCache\Content.Word\Openg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David\AppData\Local\Microsoft\Windows\INetCache\Content.Word\Opengl-logo.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51983" cy="629834"/>
                      </a:xfrm>
                      <a:prstGeom prst="rect">
                        <a:avLst/>
                      </a:prstGeom>
                      <a:noFill/>
                      <a:ln>
                        <a:noFill/>
                      </a:ln>
                    </pic:spPr>
                  </pic:pic>
                </a:graphicData>
              </a:graphic>
            </wp:inline>
          </w:drawing>
        </w:r>
      </w:moveTo>
      <w:moveToRangeEnd w:id="490"/>
      <w:ins w:id="492" w:author="Alberto Herrán González" w:date="2018-03-31T13:48:00Z">
        <w:r>
          <w:t xml:space="preserve">  </w:t>
        </w:r>
      </w:ins>
      <w:moveToRangeStart w:id="493" w:author="Alberto Herrán González" w:date="2018-03-31T13:48:00Z" w:name="move510267415"/>
      <w:moveTo w:id="494" w:author="Alberto Herrán González" w:date="2018-03-31T13:48:00Z">
        <w:r>
          <w:rPr>
            <w:noProof/>
            <w:lang w:eastAsia="es-ES"/>
          </w:rPr>
          <w:drawing>
            <wp:inline distT="0" distB="0" distL="0" distR="0" wp14:anchorId="71080BB6" wp14:editId="5CB63AD4">
              <wp:extent cx="1706314" cy="1066800"/>
              <wp:effectExtent l="0" t="0" r="8255" b="0"/>
              <wp:docPr id="21" name="Imagen 21" descr="C:\Users\David\AppData\Local\Microsoft\Windows\INetCache\Content.Word\gl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David\AppData\Local\Microsoft\Windows\INetCache\Content.Word\glm-logo.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12772" cy="1070838"/>
                      </a:xfrm>
                      <a:prstGeom prst="rect">
                        <a:avLst/>
                      </a:prstGeom>
                      <a:noFill/>
                      <a:ln>
                        <a:noFill/>
                      </a:ln>
                    </pic:spPr>
                  </pic:pic>
                </a:graphicData>
              </a:graphic>
            </wp:inline>
          </w:drawing>
        </w:r>
      </w:moveTo>
      <w:moveToRangeEnd w:id="493"/>
    </w:p>
    <w:p w14:paraId="2B5E1ADD" w14:textId="77777777" w:rsidR="00913D6B" w:rsidRPr="00FE3863" w:rsidRDefault="00913D6B">
      <w:pPr>
        <w:pStyle w:val="LetranormalTFG"/>
        <w:rPr>
          <w:ins w:id="495" w:author="Alberto Herrán González" w:date="2018-03-31T13:46:00Z"/>
        </w:rPr>
        <w:pPrChange w:id="496" w:author="Alberto Herrán González" w:date="2018-03-31T13:46:00Z">
          <w:pPr>
            <w:pStyle w:val="TFGtitulo2"/>
            <w:numPr>
              <w:numId w:val="14"/>
            </w:numPr>
            <w:ind w:left="360" w:hanging="360"/>
          </w:pPr>
        </w:pPrChange>
      </w:pPr>
    </w:p>
    <w:p w14:paraId="54394795" w14:textId="77777777" w:rsidR="00BC3217" w:rsidRDefault="00BC3217" w:rsidP="00BC3217">
      <w:pPr>
        <w:pStyle w:val="TFGtitulo2"/>
        <w:numPr>
          <w:ilvl w:val="0"/>
          <w:numId w:val="14"/>
        </w:numPr>
      </w:pPr>
      <w:r>
        <w:t>Qt</w:t>
      </w:r>
      <w:bookmarkEnd w:id="471"/>
    </w:p>
    <w:p w14:paraId="347C066B" w14:textId="77777777" w:rsidR="008531E6" w:rsidDel="00913D6B" w:rsidRDefault="00F30AC4" w:rsidP="008531E6">
      <w:pPr>
        <w:pStyle w:val="LetranormalTFG"/>
        <w:rPr>
          <w:del w:id="497" w:author="Alberto Herrán González" w:date="2018-03-31T13:47:00Z"/>
        </w:rPr>
      </w:pPr>
      <w:del w:id="498" w:author="Alberto Herrán González" w:date="2018-03-31T13:47:00Z">
        <w:r w:rsidDel="00913D6B">
          <w:rPr>
            <w:noProof/>
            <w:lang w:eastAsia="es-ES"/>
          </w:rPr>
          <w:drawing>
            <wp:anchor distT="0" distB="0" distL="114300" distR="114300" simplePos="0" relativeHeight="251669504" behindDoc="0" locked="0" layoutInCell="1" allowOverlap="1" wp14:anchorId="55FBBEA4" wp14:editId="35CD7B6F">
              <wp:simplePos x="0" y="0"/>
              <wp:positionH relativeFrom="column">
                <wp:posOffset>130175</wp:posOffset>
              </wp:positionH>
              <wp:positionV relativeFrom="paragraph">
                <wp:posOffset>272415</wp:posOffset>
              </wp:positionV>
              <wp:extent cx="933450" cy="933450"/>
              <wp:effectExtent l="0" t="0" r="0" b="0"/>
              <wp:wrapSquare wrapText="bothSides"/>
              <wp:docPr id="288" name="Imagen 288" descr="C:\Users\David\AppData\Local\Microsoft\Windows\INetCache\Content.Word\q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David\AppData\Local\Microsoft\Windows\INetCache\Content.Word\qt_logo.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del>
    </w:p>
    <w:p w14:paraId="150F0C98" w14:textId="77777777" w:rsidR="00330B20" w:rsidRDefault="00330B20" w:rsidP="00330B20">
      <w:pPr>
        <w:pStyle w:val="LetranormalTFG"/>
      </w:pPr>
      <w:r>
        <w:t xml:space="preserve">Qt es un </w:t>
      </w:r>
      <w:proofErr w:type="spellStart"/>
      <w:r>
        <w:t>framework</w:t>
      </w:r>
      <w:proofErr w:type="spellEnd"/>
      <w:r>
        <w:t xml:space="preserve"> de desarrollo de aplicaciones multiplataforma para ordenador, embebido y móvil que en gran parte se suele utilizar para programas que utilicen interfaz gráfica.</w:t>
      </w:r>
    </w:p>
    <w:p w14:paraId="7D62CEE6" w14:textId="77777777" w:rsidR="00330B20" w:rsidRDefault="00330B20" w:rsidP="00330B20">
      <w:pPr>
        <w:pStyle w:val="LetranormalTFG"/>
      </w:pPr>
      <w:r>
        <w:t xml:space="preserve">Internamente se utiliza C++ con alguna extensión para funciones como </w:t>
      </w:r>
      <w:proofErr w:type="spellStart"/>
      <w:r>
        <w:t>Signals</w:t>
      </w:r>
      <w:proofErr w:type="spellEnd"/>
      <w:r>
        <w:t xml:space="preserve"> y Slots, por lo tanto, se utiliza orientación a objetos. Puesto que se utiliza C++,</w:t>
      </w:r>
      <w:r w:rsidRPr="0062064E">
        <w:t xml:space="preserve"> </w:t>
      </w:r>
      <w:r>
        <w:t>en los proyectos se encontrarán archivos de 4 tipos:</w:t>
      </w:r>
    </w:p>
    <w:p w14:paraId="52A849C9" w14:textId="77777777" w:rsidR="00330B20" w:rsidRDefault="00330B20" w:rsidP="00330B20">
      <w:pPr>
        <w:pStyle w:val="LetranormalTFG"/>
        <w:numPr>
          <w:ilvl w:val="0"/>
          <w:numId w:val="8"/>
        </w:numPr>
      </w:pPr>
      <w:r w:rsidRPr="005C4F49">
        <w:t>.pro</w:t>
      </w:r>
      <w:r>
        <w:t xml:space="preserve">: Solo habrá un archivo .pro en el proyecto. Este archivo contiene toda la información necesaria para realizar la </w:t>
      </w:r>
      <w:proofErr w:type="spellStart"/>
      <w:r>
        <w:t>build</w:t>
      </w:r>
      <w:proofErr w:type="spellEnd"/>
      <w:r>
        <w:t xml:space="preserve"> de la aplicación.</w:t>
      </w:r>
    </w:p>
    <w:p w14:paraId="1D238428" w14:textId="77777777" w:rsidR="00330B20" w:rsidRDefault="00330B20" w:rsidP="00330B20">
      <w:pPr>
        <w:pStyle w:val="LetranormalTFG"/>
        <w:numPr>
          <w:ilvl w:val="0"/>
          <w:numId w:val="8"/>
        </w:numPr>
      </w:pPr>
      <w:r>
        <w:t xml:space="preserve">.h: Estos archivos incluyen la declaración de variables y las cabeceras de las funciones de la clase </w:t>
      </w:r>
      <w:r w:rsidR="007D3477">
        <w:t>correspondiente, tanto pública como privada</w:t>
      </w:r>
      <w:r>
        <w:t>.</w:t>
      </w:r>
    </w:p>
    <w:p w14:paraId="7691A7BA" w14:textId="77777777" w:rsidR="00330B20" w:rsidRDefault="00330B20" w:rsidP="00330B20">
      <w:pPr>
        <w:pStyle w:val="LetranormalTFG"/>
        <w:numPr>
          <w:ilvl w:val="0"/>
          <w:numId w:val="8"/>
        </w:numPr>
      </w:pPr>
      <w:r>
        <w:t>.</w:t>
      </w:r>
      <w:proofErr w:type="spellStart"/>
      <w:r>
        <w:t>cpp</w:t>
      </w:r>
      <w:proofErr w:type="spellEnd"/>
      <w:r>
        <w:t xml:space="preserve">: Son los archivos en los cuales </w:t>
      </w:r>
      <w:r w:rsidR="007D3477">
        <w:t xml:space="preserve">se sitúa </w:t>
      </w:r>
      <w:r>
        <w:t>el código fuente de la clase.</w:t>
      </w:r>
    </w:p>
    <w:p w14:paraId="4CDC896C" w14:textId="77777777" w:rsidR="00330B20" w:rsidRDefault="00330B20" w:rsidP="00330B20">
      <w:pPr>
        <w:pStyle w:val="LetranormalTFG"/>
        <w:numPr>
          <w:ilvl w:val="0"/>
          <w:numId w:val="8"/>
        </w:numPr>
      </w:pPr>
      <w:r>
        <w:t>.</w:t>
      </w:r>
      <w:proofErr w:type="spellStart"/>
      <w:r>
        <w:t>ui</w:t>
      </w:r>
      <w:proofErr w:type="spellEnd"/>
      <w:r>
        <w:t xml:space="preserve">: Este archivo es el correspondiente a la interfaz gráfica. </w:t>
      </w:r>
    </w:p>
    <w:p w14:paraId="4390E201" w14:textId="77777777" w:rsidR="00330B20" w:rsidRDefault="00330B20" w:rsidP="00330B20">
      <w:pPr>
        <w:pStyle w:val="LetranormalTFG"/>
      </w:pPr>
      <w:r>
        <w:t xml:space="preserve">Para el desarrollo de la interfaz gráfica se puede escribir en C++ utilizando el módulo Widget, además de esto, Qt tiene una herramienta gráfica llamada Qt </w:t>
      </w:r>
      <w:proofErr w:type="spellStart"/>
      <w:r>
        <w:t>Designer</w:t>
      </w:r>
      <w:proofErr w:type="spellEnd"/>
      <w:r>
        <w:t xml:space="preserve"> que es un generador de código basado en Widgets.</w:t>
      </w:r>
    </w:p>
    <w:p w14:paraId="283B1E2D" w14:textId="77777777" w:rsidR="00330B20" w:rsidRDefault="006771EE" w:rsidP="00330B20">
      <w:pPr>
        <w:pStyle w:val="LetranormalTFG"/>
      </w:pPr>
      <w:r>
        <w:lastRenderedPageBreak/>
        <w:t>A continuación se muestra</w:t>
      </w:r>
      <w:r w:rsidR="00330B20">
        <w:t xml:space="preserve"> el “</w:t>
      </w:r>
      <w:proofErr w:type="spellStart"/>
      <w:r w:rsidR="00330B20">
        <w:t>Hello</w:t>
      </w:r>
      <w:proofErr w:type="spellEnd"/>
      <w:r w:rsidR="00330B20">
        <w:t xml:space="preserve"> </w:t>
      </w:r>
      <w:proofErr w:type="spellStart"/>
      <w:r w:rsidR="00330B20">
        <w:t>World</w:t>
      </w:r>
      <w:proofErr w:type="spellEnd"/>
      <w:r w:rsidR="00330B20">
        <w:t xml:space="preserve">” en </w:t>
      </w:r>
      <w:proofErr w:type="spellStart"/>
      <w:r w:rsidR="00330B20">
        <w:t>qt</w:t>
      </w:r>
      <w:proofErr w:type="spellEnd"/>
      <w:r w:rsidR="00330B20">
        <w:t xml:space="preserve"> para poder observar un ejemplo sencillo. La estructura se puede </w:t>
      </w:r>
      <w:r>
        <w:t>ver</w:t>
      </w:r>
      <w:r w:rsidR="00330B20">
        <w:t xml:space="preserve"> en l</w:t>
      </w:r>
      <w:r w:rsidR="003278DE">
        <w:t>a figura 1</w:t>
      </w:r>
      <w:ins w:id="499" w:author="David Vacas Miguel" w:date="2018-04-19T01:10:00Z">
        <w:r w:rsidR="00DC5F1F">
          <w:t>3</w:t>
        </w:r>
      </w:ins>
      <w:del w:id="500" w:author="David Vacas Miguel" w:date="2018-04-19T01:10:00Z">
        <w:r w:rsidR="003278DE" w:rsidDel="00DC5F1F">
          <w:delText>0</w:delText>
        </w:r>
      </w:del>
      <w:r w:rsidR="00330B20">
        <w:t xml:space="preserve">. Como se puede observar, main.cpp será el que inicialice el programa, y </w:t>
      </w:r>
      <w:proofErr w:type="spellStart"/>
      <w:r w:rsidR="00330B20">
        <w:t>mainwindow</w:t>
      </w:r>
      <w:proofErr w:type="spellEnd"/>
      <w:r w:rsidR="00330B20">
        <w:t xml:space="preserve"> será el que se encargue de contener el código para mostrar en la aplicación “</w:t>
      </w:r>
      <w:proofErr w:type="spellStart"/>
      <w:r w:rsidR="00330B20">
        <w:t>Hello</w:t>
      </w:r>
      <w:proofErr w:type="spellEnd"/>
      <w:r w:rsidR="00330B20">
        <w:t xml:space="preserve"> </w:t>
      </w:r>
      <w:proofErr w:type="spellStart"/>
      <w:r w:rsidR="00330B20">
        <w:t>World</w:t>
      </w:r>
      <w:proofErr w:type="spellEnd"/>
      <w:r w:rsidR="00330B20">
        <w:t>”.</w:t>
      </w:r>
    </w:p>
    <w:p w14:paraId="7F0167B4" w14:textId="77777777" w:rsidR="00330B20" w:rsidRDefault="00330B20" w:rsidP="00330B20">
      <w:pPr>
        <w:pStyle w:val="LetranormalTFG"/>
        <w:jc w:val="center"/>
      </w:pPr>
      <w:r>
        <w:rPr>
          <w:noProof/>
          <w:lang w:eastAsia="es-ES"/>
        </w:rPr>
        <w:drawing>
          <wp:inline distT="0" distB="0" distL="0" distR="0" wp14:anchorId="270533B5" wp14:editId="0D9D6D31">
            <wp:extent cx="2424269" cy="1924050"/>
            <wp:effectExtent l="0" t="0" r="0" b="0"/>
            <wp:docPr id="22" name="Imagen 22" descr="C:\Users\David\AppData\Local\Microsoft\Windows\INetCache\Content.Word\HelloWorld 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AppData\Local\Microsoft\Windows\INetCache\Content.Word\HelloWorld estructur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5510" cy="1980591"/>
                    </a:xfrm>
                    <a:prstGeom prst="rect">
                      <a:avLst/>
                    </a:prstGeom>
                    <a:noFill/>
                    <a:ln>
                      <a:noFill/>
                    </a:ln>
                  </pic:spPr>
                </pic:pic>
              </a:graphicData>
            </a:graphic>
          </wp:inline>
        </w:drawing>
      </w:r>
    </w:p>
    <w:p w14:paraId="73F46FE7" w14:textId="77777777" w:rsidR="00330B20" w:rsidRDefault="003278DE" w:rsidP="00330B20">
      <w:pPr>
        <w:pStyle w:val="LetranormalTFG"/>
        <w:jc w:val="center"/>
      </w:pPr>
      <w:r>
        <w:rPr>
          <w:b/>
        </w:rPr>
        <w:t>Figura 1</w:t>
      </w:r>
      <w:ins w:id="501" w:author="David Vacas Miguel" w:date="2018-04-19T01:10:00Z">
        <w:r w:rsidR="00DC5F1F">
          <w:rPr>
            <w:b/>
          </w:rPr>
          <w:t>3</w:t>
        </w:r>
      </w:ins>
      <w:del w:id="502" w:author="David Vacas Miguel" w:date="2018-04-19T01:10:00Z">
        <w:r w:rsidDel="00DC5F1F">
          <w:rPr>
            <w:b/>
          </w:rPr>
          <w:delText>0</w:delText>
        </w:r>
      </w:del>
      <w:r w:rsidR="00330B20" w:rsidRPr="004571B0">
        <w:rPr>
          <w:b/>
        </w:rPr>
        <w:t>.</w:t>
      </w:r>
      <w:r w:rsidR="00330B20">
        <w:t xml:space="preserve"> Estructura “</w:t>
      </w:r>
      <w:proofErr w:type="spellStart"/>
      <w:r w:rsidR="00330B20">
        <w:t>Hello</w:t>
      </w:r>
      <w:proofErr w:type="spellEnd"/>
      <w:r w:rsidR="00330B20">
        <w:t xml:space="preserve"> </w:t>
      </w:r>
      <w:proofErr w:type="spellStart"/>
      <w:r w:rsidR="00330B20">
        <w:t>World</w:t>
      </w:r>
      <w:proofErr w:type="spellEnd"/>
      <w:r w:rsidR="00330B20">
        <w:t>”.</w:t>
      </w:r>
    </w:p>
    <w:p w14:paraId="0375F984" w14:textId="77777777" w:rsidR="00330B20" w:rsidRDefault="00330B20" w:rsidP="00330B20">
      <w:pPr>
        <w:pStyle w:val="LetranormalTFG"/>
        <w:jc w:val="left"/>
      </w:pPr>
    </w:p>
    <w:p w14:paraId="5FF1F586" w14:textId="77777777" w:rsidR="00330B20" w:rsidRDefault="00330B20" w:rsidP="00330B20">
      <w:pPr>
        <w:pStyle w:val="LetranormalTFG"/>
        <w:jc w:val="left"/>
      </w:pPr>
      <w:r>
        <w:t>El fichero HelloWorld.pro es el que contiene la configuración del proyecto.</w:t>
      </w:r>
    </w:p>
    <w:p w14:paraId="6064F4D6" w14:textId="77777777" w:rsidR="00330B20" w:rsidRDefault="00330B20" w:rsidP="00330B20">
      <w:pPr>
        <w:pStyle w:val="LetranormalTFG"/>
        <w:jc w:val="left"/>
      </w:pPr>
      <w:r>
        <w:t xml:space="preserve">En primer lugar, se crean dos widgets, un botón y un espacio de texto, en el fichero </w:t>
      </w:r>
      <w:proofErr w:type="spellStart"/>
      <w:r>
        <w:t>mainwindow.ui</w:t>
      </w:r>
      <w:proofErr w:type="spellEnd"/>
      <w:r>
        <w:t xml:space="preserve"> (se puede utilizar la herramienta Qt </w:t>
      </w:r>
      <w:proofErr w:type="spellStart"/>
      <w:r>
        <w:t>Designer</w:t>
      </w:r>
      <w:proofErr w:type="spellEnd"/>
      <w:r w:rsidR="003278DE">
        <w:t xml:space="preserve"> como se muestra en la figura 1</w:t>
      </w:r>
      <w:ins w:id="503" w:author="David Vacas Miguel" w:date="2018-04-19T01:10:00Z">
        <w:r w:rsidR="00DC5F1F">
          <w:t>4</w:t>
        </w:r>
      </w:ins>
      <w:del w:id="504" w:author="David Vacas Miguel" w:date="2018-04-19T01:10:00Z">
        <w:r w:rsidR="003278DE" w:rsidDel="00DC5F1F">
          <w:delText>1</w:delText>
        </w:r>
      </w:del>
      <w:r>
        <w:t xml:space="preserve">) y se les nombra como </w:t>
      </w:r>
      <w:r w:rsidR="006771EE">
        <w:t>se desee</w:t>
      </w:r>
      <w:r>
        <w:t>, en este caso el botón se llama “saluda” y el cuadro de texto “</w:t>
      </w:r>
      <w:proofErr w:type="spellStart"/>
      <w:r>
        <w:t>textEdit</w:t>
      </w:r>
      <w:proofErr w:type="spellEnd"/>
      <w:r>
        <w:t>”.</w:t>
      </w:r>
    </w:p>
    <w:p w14:paraId="1C11A9CF" w14:textId="77777777" w:rsidR="00330B20" w:rsidRDefault="00330B20" w:rsidP="00330B20">
      <w:pPr>
        <w:pStyle w:val="LetranormalTFG"/>
        <w:jc w:val="center"/>
      </w:pPr>
      <w:r>
        <w:rPr>
          <w:noProof/>
          <w:lang w:eastAsia="es-ES"/>
        </w:rPr>
        <w:drawing>
          <wp:inline distT="0" distB="0" distL="0" distR="0" wp14:anchorId="6B729A62" wp14:editId="26999A8A">
            <wp:extent cx="5756910" cy="1924050"/>
            <wp:effectExtent l="0" t="0" r="0" b="0"/>
            <wp:docPr id="27" name="Imagen 27" descr="C:\Users\David\AppData\Local\Microsoft\Windows\INetCache\Content.Word\HelloWorld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vid\AppData\Local\Microsoft\Windows\INetCache\Content.Word\HelloWorld u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6910" cy="1924050"/>
                    </a:xfrm>
                    <a:prstGeom prst="rect">
                      <a:avLst/>
                    </a:prstGeom>
                    <a:noFill/>
                    <a:ln>
                      <a:noFill/>
                    </a:ln>
                  </pic:spPr>
                </pic:pic>
              </a:graphicData>
            </a:graphic>
          </wp:inline>
        </w:drawing>
      </w:r>
    </w:p>
    <w:p w14:paraId="6CAC2B89" w14:textId="77777777" w:rsidR="00330B20" w:rsidRDefault="003278DE" w:rsidP="00330B20">
      <w:pPr>
        <w:pStyle w:val="LetranormalTFG"/>
        <w:jc w:val="center"/>
      </w:pPr>
      <w:r>
        <w:rPr>
          <w:b/>
        </w:rPr>
        <w:t>Figura 1</w:t>
      </w:r>
      <w:ins w:id="505" w:author="David Vacas Miguel" w:date="2018-04-19T01:10:00Z">
        <w:r w:rsidR="00DC5F1F">
          <w:rPr>
            <w:b/>
          </w:rPr>
          <w:t>4</w:t>
        </w:r>
      </w:ins>
      <w:del w:id="506" w:author="David Vacas Miguel" w:date="2018-04-19T01:10:00Z">
        <w:r w:rsidDel="00DC5F1F">
          <w:rPr>
            <w:b/>
          </w:rPr>
          <w:delText>1</w:delText>
        </w:r>
      </w:del>
      <w:r w:rsidR="00330B20" w:rsidRPr="004571B0">
        <w:rPr>
          <w:b/>
        </w:rPr>
        <w:t>.</w:t>
      </w:r>
      <w:r w:rsidR="00330B20" w:rsidRPr="004571B0">
        <w:t xml:space="preserve"> </w:t>
      </w:r>
      <w:proofErr w:type="spellStart"/>
      <w:r w:rsidR="00330B20">
        <w:t>Mainwindow.ui</w:t>
      </w:r>
      <w:proofErr w:type="spellEnd"/>
      <w:r w:rsidR="00330B20">
        <w:t>.</w:t>
      </w:r>
    </w:p>
    <w:p w14:paraId="240F0F99" w14:textId="77777777" w:rsidR="00330B20" w:rsidRDefault="00330B20" w:rsidP="00330B20">
      <w:pPr>
        <w:pStyle w:val="LetranormalTFG"/>
        <w:jc w:val="left"/>
      </w:pPr>
      <w:r>
        <w:t xml:space="preserve">El fichero mainwindow.cpp contiene el método </w:t>
      </w:r>
      <w:proofErr w:type="spellStart"/>
      <w:r w:rsidRPr="00BB472A">
        <w:rPr>
          <w:i/>
        </w:rPr>
        <w:t>on_saluda_</w:t>
      </w:r>
      <w:proofErr w:type="gramStart"/>
      <w:r w:rsidRPr="00BB472A">
        <w:rPr>
          <w:i/>
        </w:rPr>
        <w:t>clicked</w:t>
      </w:r>
      <w:proofErr w:type="spellEnd"/>
      <w:r w:rsidRPr="00BB472A">
        <w:rPr>
          <w:i/>
        </w:rPr>
        <w:t>(</w:t>
      </w:r>
      <w:proofErr w:type="gramEnd"/>
      <w:r w:rsidRPr="00BB472A">
        <w:rPr>
          <w:i/>
        </w:rPr>
        <w:t>)</w:t>
      </w:r>
      <w:r>
        <w:t xml:space="preserve"> que se llamará cuando se pulse el botón “saluda”. Este contiene el código que accederá al cuadro de texto y escribirá en él “</w:t>
      </w:r>
      <w:proofErr w:type="spellStart"/>
      <w:r>
        <w:t>Hello</w:t>
      </w:r>
      <w:proofErr w:type="spellEnd"/>
      <w:r>
        <w:t xml:space="preserve"> </w:t>
      </w:r>
      <w:proofErr w:type="spellStart"/>
      <w:r>
        <w:t>World</w:t>
      </w:r>
      <w:proofErr w:type="spellEnd"/>
      <w:r>
        <w:t>”, este método s</w:t>
      </w:r>
      <w:r w:rsidR="003278DE">
        <w:t>e puede observar en la figura 1</w:t>
      </w:r>
      <w:ins w:id="507" w:author="David Vacas Miguel" w:date="2018-04-19T01:10:00Z">
        <w:r w:rsidR="00DC5F1F">
          <w:t>5</w:t>
        </w:r>
      </w:ins>
      <w:del w:id="508" w:author="David Vacas Miguel" w:date="2018-04-19T01:10:00Z">
        <w:r w:rsidR="003278DE" w:rsidDel="00DC5F1F">
          <w:delText>2</w:delText>
        </w:r>
      </w:del>
      <w:r>
        <w:t>.</w:t>
      </w:r>
    </w:p>
    <w:p w14:paraId="70D6188D" w14:textId="77777777" w:rsidR="00330B20" w:rsidRDefault="00330B20" w:rsidP="00330B20">
      <w:pPr>
        <w:pStyle w:val="LetranormalTFG"/>
        <w:jc w:val="center"/>
      </w:pPr>
      <w:r>
        <w:rPr>
          <w:noProof/>
          <w:lang w:eastAsia="es-ES"/>
        </w:rPr>
        <w:lastRenderedPageBreak/>
        <w:drawing>
          <wp:inline distT="0" distB="0" distL="0" distR="0" wp14:anchorId="6DCA5A33" wp14:editId="06F34DF8">
            <wp:extent cx="3988962" cy="962025"/>
            <wp:effectExtent l="0" t="0" r="0" b="0"/>
            <wp:docPr id="28" name="Imagen 28" descr="C:\Users\David\AppData\Local\Microsoft\Windows\INetCache\Content.Word\HelloWorld onSaludaCli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vid\AppData\Local\Microsoft\Windows\INetCache\Content.Word\HelloWorld onSaludaClick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5399" cy="963577"/>
                    </a:xfrm>
                    <a:prstGeom prst="rect">
                      <a:avLst/>
                    </a:prstGeom>
                    <a:noFill/>
                    <a:ln>
                      <a:noFill/>
                    </a:ln>
                  </pic:spPr>
                </pic:pic>
              </a:graphicData>
            </a:graphic>
          </wp:inline>
        </w:drawing>
      </w:r>
    </w:p>
    <w:p w14:paraId="6078CD5C" w14:textId="77777777" w:rsidR="00330B20" w:rsidRDefault="003278DE" w:rsidP="00330B20">
      <w:pPr>
        <w:pStyle w:val="LetranormalTFG"/>
        <w:ind w:left="720"/>
        <w:jc w:val="center"/>
      </w:pPr>
      <w:r>
        <w:rPr>
          <w:b/>
        </w:rPr>
        <w:t>Figura 1</w:t>
      </w:r>
      <w:ins w:id="509" w:author="David Vacas Miguel" w:date="2018-04-19T01:10:00Z">
        <w:r w:rsidR="00DC5F1F">
          <w:rPr>
            <w:b/>
          </w:rPr>
          <w:t>5</w:t>
        </w:r>
      </w:ins>
      <w:del w:id="510" w:author="David Vacas Miguel" w:date="2018-04-19T01:10:00Z">
        <w:r w:rsidDel="00DC5F1F">
          <w:rPr>
            <w:b/>
          </w:rPr>
          <w:delText>2</w:delText>
        </w:r>
      </w:del>
      <w:r w:rsidR="00330B20" w:rsidRPr="00414E34">
        <w:rPr>
          <w:b/>
        </w:rPr>
        <w:t>.</w:t>
      </w:r>
      <w:r w:rsidR="00330B20">
        <w:t xml:space="preserve"> Método que escribirá “</w:t>
      </w:r>
      <w:proofErr w:type="spellStart"/>
      <w:r w:rsidR="00330B20">
        <w:t>Hello</w:t>
      </w:r>
      <w:proofErr w:type="spellEnd"/>
      <w:r w:rsidR="00330B20">
        <w:t xml:space="preserve"> </w:t>
      </w:r>
      <w:proofErr w:type="spellStart"/>
      <w:r w:rsidR="00330B20">
        <w:t>World</w:t>
      </w:r>
      <w:proofErr w:type="spellEnd"/>
      <w:r w:rsidR="00330B20">
        <w:t>” al pulsar el botón.</w:t>
      </w:r>
    </w:p>
    <w:p w14:paraId="156B313E" w14:textId="77777777" w:rsidR="008531E6" w:rsidDel="00DE1065" w:rsidRDefault="00330B20" w:rsidP="00330B20">
      <w:pPr>
        <w:pStyle w:val="LetranormalTFG"/>
        <w:rPr>
          <w:del w:id="511" w:author="David Vacas Miguel" w:date="2018-04-19T00:32:00Z"/>
        </w:rPr>
      </w:pPr>
      <w:r>
        <w:t xml:space="preserve">Solo se necesitará añadir la cabecera del método en </w:t>
      </w:r>
      <w:proofErr w:type="spellStart"/>
      <w:r>
        <w:t>mainWindow.h</w:t>
      </w:r>
      <w:proofErr w:type="spellEnd"/>
      <w:r>
        <w:t xml:space="preserve"> y el programa estará terminado.</w:t>
      </w:r>
    </w:p>
    <w:p w14:paraId="4C4CE3CD" w14:textId="77777777" w:rsidR="00BC3217" w:rsidRDefault="00BC3217" w:rsidP="00DE1065">
      <w:pPr>
        <w:pStyle w:val="LetranormalTFG"/>
        <w:rPr>
          <w:rFonts w:ascii="Arial" w:eastAsiaTheme="majorEastAsia" w:hAnsi="Arial" w:cstheme="majorBidi"/>
          <w:sz w:val="36"/>
          <w:szCs w:val="32"/>
        </w:rPr>
        <w:pPrChange w:id="512" w:author="David Vacas Miguel" w:date="2018-04-19T00:32:00Z">
          <w:pPr/>
        </w:pPrChange>
      </w:pPr>
      <w:del w:id="513" w:author="David Vacas Miguel" w:date="2018-04-19T00:32:00Z">
        <w:r w:rsidDel="00DE1065">
          <w:br w:type="page"/>
        </w:r>
      </w:del>
    </w:p>
    <w:p w14:paraId="3CCC05DE" w14:textId="77777777" w:rsidR="00BC3217" w:rsidDel="00DE1065" w:rsidRDefault="00BC3217" w:rsidP="00BC3217">
      <w:pPr>
        <w:pStyle w:val="TFGtitulo2"/>
        <w:numPr>
          <w:ilvl w:val="0"/>
          <w:numId w:val="14"/>
        </w:numPr>
        <w:rPr>
          <w:del w:id="514" w:author="David Vacas Miguel" w:date="2018-04-19T00:33:00Z"/>
        </w:rPr>
      </w:pPr>
      <w:bookmarkStart w:id="515" w:name="_Toc510215737"/>
      <w:r>
        <w:t>OpenGL</w:t>
      </w:r>
      <w:bookmarkEnd w:id="515"/>
    </w:p>
    <w:p w14:paraId="7A09D9AE" w14:textId="77777777" w:rsidR="006771EE" w:rsidDel="00DB6E6B" w:rsidRDefault="006771EE" w:rsidP="00DE1065">
      <w:pPr>
        <w:pStyle w:val="TFGtitulo2"/>
        <w:numPr>
          <w:ilvl w:val="0"/>
          <w:numId w:val="14"/>
        </w:numPr>
        <w:rPr>
          <w:del w:id="516" w:author="Alberto Herrán González" w:date="2018-03-31T13:48:00Z"/>
        </w:rPr>
        <w:pPrChange w:id="517" w:author="David Vacas Miguel" w:date="2018-04-19T00:33:00Z">
          <w:pPr>
            <w:pStyle w:val="LetranormalTFG"/>
          </w:pPr>
        </w:pPrChange>
      </w:pPr>
    </w:p>
    <w:p w14:paraId="66F0E5B7" w14:textId="77777777" w:rsidR="00911EEA" w:rsidRDefault="00911EEA" w:rsidP="00DE1065">
      <w:pPr>
        <w:pStyle w:val="TFGtitulo2"/>
        <w:numPr>
          <w:ilvl w:val="0"/>
          <w:numId w:val="14"/>
        </w:numPr>
        <w:pPrChange w:id="518" w:author="David Vacas Miguel" w:date="2018-04-19T00:33:00Z">
          <w:pPr>
            <w:pStyle w:val="LetranormalTFG"/>
            <w:jc w:val="center"/>
          </w:pPr>
        </w:pPrChange>
      </w:pPr>
      <w:moveFromRangeStart w:id="519" w:author="Alberto Herrán González" w:date="2018-03-31T13:47:00Z" w:name="move510267391"/>
      <w:moveFrom w:id="520" w:author="Alberto Herrán González" w:date="2018-03-31T13:47:00Z">
        <w:r w:rsidDel="00913D6B">
          <w:rPr>
            <w:noProof/>
            <w:lang w:eastAsia="es-ES"/>
          </w:rPr>
          <w:drawing>
            <wp:inline distT="0" distB="0" distL="0" distR="0" wp14:anchorId="4C35D592" wp14:editId="484F1DFA">
              <wp:extent cx="2524125" cy="1094902"/>
              <wp:effectExtent l="0" t="0" r="0" b="0"/>
              <wp:docPr id="289" name="Imagen 289" descr="C:\Users\David\AppData\Local\Microsoft\Windows\INetCache\Content.Word\Openg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David\AppData\Local\Microsoft\Windows\INetCache\Content.Word\Opengl-logo.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48505" cy="1105478"/>
                      </a:xfrm>
                      <a:prstGeom prst="rect">
                        <a:avLst/>
                      </a:prstGeom>
                      <a:noFill/>
                      <a:ln>
                        <a:noFill/>
                      </a:ln>
                    </pic:spPr>
                  </pic:pic>
                </a:graphicData>
              </a:graphic>
            </wp:inline>
          </w:drawing>
        </w:r>
      </w:moveFrom>
      <w:moveFromRangeEnd w:id="519"/>
    </w:p>
    <w:p w14:paraId="42A980E9" w14:textId="77777777" w:rsidR="00F26411" w:rsidRDefault="00F26411" w:rsidP="00F26411">
      <w:pPr>
        <w:pStyle w:val="LetranormalTFG"/>
      </w:pPr>
      <w:r>
        <w:t xml:space="preserve">Para poder implementar el cauce grafico existen diferentes </w:t>
      </w:r>
      <w:proofErr w:type="spellStart"/>
      <w:r>
        <w:t>APIs</w:t>
      </w:r>
      <w:proofErr w:type="spellEnd"/>
      <w:r>
        <w:t xml:space="preserve"> que se pueden utilizar como pueden ser Direct3D (para Windows), </w:t>
      </w:r>
      <w:proofErr w:type="spellStart"/>
      <w:r>
        <w:t>Mantle</w:t>
      </w:r>
      <w:proofErr w:type="spellEnd"/>
      <w:r>
        <w:t xml:space="preserve"> (para tarjetas AMD), </w:t>
      </w:r>
      <w:proofErr w:type="spellStart"/>
      <w:r>
        <w:t>Vulkan</w:t>
      </w:r>
      <w:proofErr w:type="spellEnd"/>
      <w:r>
        <w:t xml:space="preserve"> (basado en </w:t>
      </w:r>
      <w:proofErr w:type="spellStart"/>
      <w:r>
        <w:t>Mantle</w:t>
      </w:r>
      <w:proofErr w:type="spellEnd"/>
      <w:r>
        <w:t xml:space="preserve"> y multiplataforma) o OpenGL. Se decidió utilizar OpenGL puesto que es la librería más conocida, pública y multiplataforma, además es fácil integrarlo en la mayoría de los proyectos.</w:t>
      </w:r>
    </w:p>
    <w:p w14:paraId="7BC345E7" w14:textId="77777777" w:rsidR="00F26411" w:rsidRDefault="00F26411" w:rsidP="00F26411">
      <w:pPr>
        <w:pStyle w:val="LetranormalTFG"/>
      </w:pPr>
      <w:r>
        <w:t>OpenGL es una API multilenguaje y multiplataforma que se utiliza para el desarrollo de aplicaciones en las que se utilicen gráficos 2D y 3D. Este te proporciona funciones con las cuales podrás realizar imágenes, animaciones, juegos, simulaciones, etc. OpenGL te permite realizar entre otras muchas cosas:</w:t>
      </w:r>
    </w:p>
    <w:p w14:paraId="0D5DB844" w14:textId="77777777" w:rsidR="00F26411" w:rsidRDefault="00F26411" w:rsidP="00AE08E5">
      <w:pPr>
        <w:pStyle w:val="LetranormalTFG"/>
        <w:numPr>
          <w:ilvl w:val="0"/>
          <w:numId w:val="25"/>
        </w:numPr>
        <w:pPrChange w:id="521" w:author="David Vacas Miguel" w:date="2018-04-19T00:31:00Z">
          <w:pPr>
            <w:pStyle w:val="LetranormalTFG"/>
            <w:numPr>
              <w:numId w:val="6"/>
            </w:numPr>
            <w:ind w:left="720" w:hanging="360"/>
          </w:pPr>
        </w:pPrChange>
      </w:pPr>
      <w:r>
        <w:t>Construir formas geométricas a partir de las primitivas que este te proporciona.</w:t>
      </w:r>
    </w:p>
    <w:p w14:paraId="5F72BA3B" w14:textId="77777777" w:rsidR="00F26411" w:rsidRDefault="00F26411" w:rsidP="00AE08E5">
      <w:pPr>
        <w:pStyle w:val="LetranormalTFG"/>
        <w:numPr>
          <w:ilvl w:val="0"/>
          <w:numId w:val="25"/>
        </w:numPr>
        <w:pPrChange w:id="522" w:author="David Vacas Miguel" w:date="2018-04-19T00:31:00Z">
          <w:pPr>
            <w:pStyle w:val="LetranormalTFG"/>
            <w:numPr>
              <w:numId w:val="6"/>
            </w:numPr>
            <w:ind w:left="720" w:hanging="360"/>
          </w:pPr>
        </w:pPrChange>
      </w:pPr>
      <w:r>
        <w:t>Ubicar los objetos en la escena.</w:t>
      </w:r>
    </w:p>
    <w:p w14:paraId="4F5F45BF" w14:textId="77777777" w:rsidR="00F26411" w:rsidRDefault="00F26411" w:rsidP="00AE08E5">
      <w:pPr>
        <w:pStyle w:val="LetranormalTFG"/>
        <w:numPr>
          <w:ilvl w:val="0"/>
          <w:numId w:val="25"/>
        </w:numPr>
        <w:pPrChange w:id="523" w:author="David Vacas Miguel" w:date="2018-04-19T00:31:00Z">
          <w:pPr>
            <w:pStyle w:val="LetranormalTFG"/>
            <w:numPr>
              <w:numId w:val="6"/>
            </w:numPr>
            <w:ind w:left="720" w:hanging="360"/>
          </w:pPr>
        </w:pPrChange>
      </w:pPr>
      <w:r>
        <w:t>Ubicar el punto desde el que se visualiza la escena.</w:t>
      </w:r>
    </w:p>
    <w:p w14:paraId="150381D6" w14:textId="77777777" w:rsidR="00F26411" w:rsidRDefault="00F26411" w:rsidP="00AE08E5">
      <w:pPr>
        <w:pStyle w:val="LetranormalTFG"/>
        <w:numPr>
          <w:ilvl w:val="0"/>
          <w:numId w:val="25"/>
        </w:numPr>
        <w:pPrChange w:id="524" w:author="David Vacas Miguel" w:date="2018-04-19T00:31:00Z">
          <w:pPr>
            <w:pStyle w:val="LetranormalTFG"/>
            <w:numPr>
              <w:numId w:val="6"/>
            </w:numPr>
            <w:ind w:left="720" w:hanging="360"/>
          </w:pPr>
        </w:pPrChange>
      </w:pPr>
      <w:r>
        <w:t>Poner color o texturas.</w:t>
      </w:r>
    </w:p>
    <w:p w14:paraId="4298B33A" w14:textId="77777777" w:rsidR="00F26411" w:rsidRDefault="00F26411" w:rsidP="00AE08E5">
      <w:pPr>
        <w:pStyle w:val="LetranormalTFG"/>
        <w:numPr>
          <w:ilvl w:val="0"/>
          <w:numId w:val="25"/>
        </w:numPr>
        <w:pPrChange w:id="525" w:author="David Vacas Miguel" w:date="2018-04-19T00:31:00Z">
          <w:pPr>
            <w:pStyle w:val="LetranormalTFG"/>
            <w:numPr>
              <w:numId w:val="6"/>
            </w:numPr>
            <w:ind w:left="720" w:hanging="360"/>
          </w:pPr>
        </w:pPrChange>
      </w:pPr>
      <w:r>
        <w:t>Crear luces.</w:t>
      </w:r>
    </w:p>
    <w:p w14:paraId="772092A8" w14:textId="77777777" w:rsidR="00F26411" w:rsidRDefault="00F26411" w:rsidP="00AE08E5">
      <w:pPr>
        <w:pStyle w:val="LetranormalTFG"/>
        <w:numPr>
          <w:ilvl w:val="0"/>
          <w:numId w:val="25"/>
        </w:numPr>
        <w:pPrChange w:id="526" w:author="David Vacas Miguel" w:date="2018-04-19T00:31:00Z">
          <w:pPr>
            <w:pStyle w:val="LetranormalTFG"/>
            <w:numPr>
              <w:numId w:val="6"/>
            </w:numPr>
            <w:ind w:left="720" w:hanging="360"/>
          </w:pPr>
        </w:pPrChange>
      </w:pPr>
      <w:r>
        <w:t>Realizar la rasterización.</w:t>
      </w:r>
    </w:p>
    <w:p w14:paraId="37A72806" w14:textId="77777777" w:rsidR="00293F11" w:rsidRPr="004921E5" w:rsidRDefault="00293F11">
      <w:pPr>
        <w:pStyle w:val="LetranormalTFG"/>
        <w:rPr>
          <w:ins w:id="527" w:author="David Vacas Miguel [2]" w:date="2017-08-07T22:10:00Z"/>
        </w:rPr>
        <w:pPrChange w:id="528" w:author="David Vacas Miguel [2]" w:date="2017-08-07T18:17:00Z">
          <w:pPr/>
        </w:pPrChange>
      </w:pPr>
      <w:r>
        <w:t>Las funciones básicas y de mayor importancia que nos proporciona OpenGL con Qt son las siguientes:</w:t>
      </w:r>
    </w:p>
    <w:p w14:paraId="22B744B9" w14:textId="77777777" w:rsidR="00293F11" w:rsidRDefault="00293F11" w:rsidP="00AE08E5">
      <w:pPr>
        <w:pStyle w:val="LetranormalTFG"/>
        <w:numPr>
          <w:ilvl w:val="0"/>
          <w:numId w:val="25"/>
        </w:numPr>
        <w:rPr>
          <w:ins w:id="529" w:author="David Vacas Miguel [2]" w:date="2017-08-07T22:10:00Z"/>
        </w:rPr>
        <w:pPrChange w:id="530" w:author="David Vacas Miguel" w:date="2018-04-19T00:31:00Z">
          <w:pPr/>
        </w:pPrChange>
      </w:pPr>
      <w:proofErr w:type="spellStart"/>
      <w:proofErr w:type="gramStart"/>
      <w:ins w:id="531" w:author="David Vacas Miguel [2]" w:date="2017-08-07T22:10:00Z">
        <w:r w:rsidRPr="00DE1065">
          <w:rPr>
            <w:b/>
            <w:rPrChange w:id="532" w:author="David Vacas Miguel" w:date="2018-04-19T00:34:00Z">
              <w:rPr/>
            </w:rPrChange>
          </w:rPr>
          <w:t>initializeGL</w:t>
        </w:r>
      </w:ins>
      <w:proofErr w:type="spellEnd"/>
      <w:ins w:id="533" w:author="David Vacas Miguel [2]" w:date="2017-08-07T22:11:00Z">
        <w:r w:rsidRPr="00DE1065">
          <w:rPr>
            <w:b/>
            <w:rPrChange w:id="534" w:author="David Vacas Miguel" w:date="2018-04-19T00:34:00Z">
              <w:rPr/>
            </w:rPrChange>
          </w:rPr>
          <w:t>(</w:t>
        </w:r>
        <w:proofErr w:type="gramEnd"/>
        <w:r w:rsidRPr="00DE1065">
          <w:rPr>
            <w:b/>
            <w:rPrChange w:id="535" w:author="David Vacas Miguel" w:date="2018-04-19T00:34:00Z">
              <w:rPr/>
            </w:rPrChange>
          </w:rPr>
          <w:t>)</w:t>
        </w:r>
      </w:ins>
      <w:ins w:id="536" w:author="David Vacas Miguel [2]" w:date="2017-08-07T22:10:00Z">
        <w:r w:rsidRPr="00DE1065">
          <w:rPr>
            <w:b/>
            <w:rPrChange w:id="537" w:author="David Vacas Miguel" w:date="2018-04-19T00:34:00Z">
              <w:rPr/>
            </w:rPrChange>
          </w:rPr>
          <w:t>:</w:t>
        </w:r>
        <w:r>
          <w:t xml:space="preserve"> </w:t>
        </w:r>
      </w:ins>
      <w:ins w:id="538" w:author="David Vacas Miguel [2]" w:date="2017-08-07T22:28:00Z">
        <w:r>
          <w:t>Esta función se ejecuta</w:t>
        </w:r>
      </w:ins>
      <w:ins w:id="539" w:author="David Vacas Miguel [2]" w:date="2017-08-07T22:29:00Z">
        <w:r>
          <w:t xml:space="preserve"> una sola vez y</w:t>
        </w:r>
      </w:ins>
      <w:ins w:id="540" w:author="David Vacas Miguel [2]" w:date="2017-08-07T22:28:00Z">
        <w:r>
          <w:t xml:space="preserve"> </w:t>
        </w:r>
      </w:ins>
      <w:ins w:id="541" w:author="David Vacas Miguel [2]" w:date="2017-08-07T22:53:00Z">
        <w:r>
          <w:t>antes que las otras dos funciones</w:t>
        </w:r>
      </w:ins>
      <w:ins w:id="542" w:author="David Vacas Miguel [2]" w:date="2017-08-07T22:30:00Z">
        <w:r>
          <w:t xml:space="preserve">. Por lo </w:t>
        </w:r>
      </w:ins>
      <w:r>
        <w:t>tanto,</w:t>
      </w:r>
      <w:ins w:id="543" w:author="David Vacas Miguel [2]" w:date="2017-08-07T22:30:00Z">
        <w:r>
          <w:t xml:space="preserve"> se utiliza para inicializar y configurar todo lo necesario para la </w:t>
        </w:r>
      </w:ins>
      <w:ins w:id="544" w:author="David Vacas Miguel [2]" w:date="2017-08-07T22:31:00Z">
        <w:r>
          <w:t>utilización</w:t>
        </w:r>
      </w:ins>
      <w:ins w:id="545" w:author="David Vacas Miguel [2]" w:date="2017-08-07T22:30:00Z">
        <w:r>
          <w:t xml:space="preserve"> </w:t>
        </w:r>
      </w:ins>
      <w:ins w:id="546" w:author="David Vacas Miguel [2]" w:date="2017-08-07T22:31:00Z">
        <w:r>
          <w:t>de OpenGL u otros.</w:t>
        </w:r>
      </w:ins>
    </w:p>
    <w:p w14:paraId="6BD43F2D" w14:textId="77777777" w:rsidR="00293F11" w:rsidRDefault="00293F11" w:rsidP="00AE08E5">
      <w:pPr>
        <w:pStyle w:val="LetranormalTFG"/>
        <w:numPr>
          <w:ilvl w:val="0"/>
          <w:numId w:val="25"/>
        </w:numPr>
        <w:rPr>
          <w:ins w:id="547" w:author="David Vacas Miguel [2]" w:date="2017-08-07T22:10:00Z"/>
        </w:rPr>
        <w:pPrChange w:id="548" w:author="David Vacas Miguel" w:date="2018-04-19T00:31:00Z">
          <w:pPr/>
        </w:pPrChange>
      </w:pPr>
      <w:proofErr w:type="spellStart"/>
      <w:proofErr w:type="gramStart"/>
      <w:ins w:id="549" w:author="David Vacas Miguel [2]" w:date="2017-08-07T22:10:00Z">
        <w:r w:rsidRPr="00DE1065">
          <w:rPr>
            <w:b/>
            <w:rPrChange w:id="550" w:author="David Vacas Miguel" w:date="2018-04-19T00:34:00Z">
              <w:rPr/>
            </w:rPrChange>
          </w:rPr>
          <w:lastRenderedPageBreak/>
          <w:t>paintGL</w:t>
        </w:r>
      </w:ins>
      <w:proofErr w:type="spellEnd"/>
      <w:ins w:id="551" w:author="David Vacas Miguel [2]" w:date="2017-08-07T22:11:00Z">
        <w:r w:rsidRPr="00DE1065">
          <w:rPr>
            <w:b/>
            <w:rPrChange w:id="552" w:author="David Vacas Miguel" w:date="2018-04-19T00:34:00Z">
              <w:rPr/>
            </w:rPrChange>
          </w:rPr>
          <w:t>(</w:t>
        </w:r>
        <w:proofErr w:type="gramEnd"/>
        <w:r w:rsidRPr="00DE1065">
          <w:rPr>
            <w:b/>
            <w:rPrChange w:id="553" w:author="David Vacas Miguel" w:date="2018-04-19T00:34:00Z">
              <w:rPr/>
            </w:rPrChange>
          </w:rPr>
          <w:t>)</w:t>
        </w:r>
      </w:ins>
      <w:ins w:id="554" w:author="David Vacas Miguel [2]" w:date="2017-08-07T22:10:00Z">
        <w:r w:rsidRPr="00DE1065">
          <w:rPr>
            <w:b/>
            <w:rPrChange w:id="555" w:author="David Vacas Miguel" w:date="2018-04-19T00:34:00Z">
              <w:rPr/>
            </w:rPrChange>
          </w:rPr>
          <w:t>:</w:t>
        </w:r>
      </w:ins>
      <w:ins w:id="556" w:author="David Vacas Miguel [2]" w:date="2017-08-08T11:50:00Z">
        <w:r>
          <w:t xml:space="preserve"> Esta función es la que renderiza la escena de</w:t>
        </w:r>
      </w:ins>
      <w:ins w:id="557" w:author="David Vacas Miguel [2]" w:date="2017-08-08T11:51:00Z">
        <w:r>
          <w:t xml:space="preserve"> </w:t>
        </w:r>
      </w:ins>
      <w:ins w:id="558" w:author="David Vacas Miguel [2]" w:date="2017-08-08T11:50:00Z">
        <w:r>
          <w:t>OpenGL</w:t>
        </w:r>
      </w:ins>
      <w:ins w:id="559" w:author="David Vacas Miguel [2]" w:date="2017-08-08T11:51:00Z">
        <w:r>
          <w:t xml:space="preserve"> y se llama siempre que el widget necesite ser actualizado</w:t>
        </w:r>
      </w:ins>
      <w:ins w:id="560" w:author="David Vacas Miguel [2]" w:date="2017-08-08T11:52:00Z">
        <w:r>
          <w:t>.</w:t>
        </w:r>
      </w:ins>
      <w:r>
        <w:t xml:space="preserve"> Además, este método será en el cual se modificará la posición de la cámara y la posición del robot, es decir, las matrices </w:t>
      </w:r>
      <w:proofErr w:type="spellStart"/>
      <w:r>
        <w:t>view</w:t>
      </w:r>
      <w:proofErr w:type="spellEnd"/>
      <w:r>
        <w:t xml:space="preserve"> y </w:t>
      </w:r>
      <w:proofErr w:type="spellStart"/>
      <w:r>
        <w:t>model</w:t>
      </w:r>
      <w:proofErr w:type="spellEnd"/>
      <w:r>
        <w:t>. Gracias a los cambios en esta última matriz se realiza la animación de movimiento del robot.</w:t>
      </w:r>
    </w:p>
    <w:p w14:paraId="4888969C" w14:textId="77777777" w:rsidR="00293F11" w:rsidRDefault="00293F11" w:rsidP="00AE08E5">
      <w:pPr>
        <w:pStyle w:val="LetranormalTFG"/>
        <w:numPr>
          <w:ilvl w:val="0"/>
          <w:numId w:val="25"/>
        </w:numPr>
        <w:pPrChange w:id="561" w:author="David Vacas Miguel" w:date="2018-04-19T00:31:00Z">
          <w:pPr>
            <w:pStyle w:val="LetranormalTFG"/>
            <w:numPr>
              <w:numId w:val="6"/>
            </w:numPr>
            <w:ind w:left="720" w:hanging="360"/>
          </w:pPr>
        </w:pPrChange>
      </w:pPr>
      <w:proofErr w:type="spellStart"/>
      <w:proofErr w:type="gramStart"/>
      <w:ins w:id="562" w:author="David Vacas Miguel [2]" w:date="2017-08-07T22:10:00Z">
        <w:r w:rsidRPr="00DE1065">
          <w:rPr>
            <w:b/>
            <w:rPrChange w:id="563" w:author="David Vacas Miguel" w:date="2018-04-19T00:34:00Z">
              <w:rPr/>
            </w:rPrChange>
          </w:rPr>
          <w:t>resizeGL</w:t>
        </w:r>
      </w:ins>
      <w:proofErr w:type="spellEnd"/>
      <w:ins w:id="564" w:author="David Vacas Miguel [2]" w:date="2017-08-07T22:11:00Z">
        <w:r w:rsidRPr="00DE1065">
          <w:rPr>
            <w:b/>
            <w:rPrChange w:id="565" w:author="David Vacas Miguel" w:date="2018-04-19T00:34:00Z">
              <w:rPr/>
            </w:rPrChange>
          </w:rPr>
          <w:t>(</w:t>
        </w:r>
        <w:proofErr w:type="spellStart"/>
        <w:proofErr w:type="gramEnd"/>
        <w:r w:rsidRPr="00DE1065">
          <w:rPr>
            <w:b/>
            <w:rPrChange w:id="566" w:author="David Vacas Miguel" w:date="2018-04-19T00:34:00Z">
              <w:rPr/>
            </w:rPrChange>
          </w:rPr>
          <w:t>int</w:t>
        </w:r>
        <w:proofErr w:type="spellEnd"/>
        <w:r w:rsidRPr="00DE1065">
          <w:rPr>
            <w:b/>
            <w:rPrChange w:id="567" w:author="David Vacas Miguel" w:date="2018-04-19T00:34:00Z">
              <w:rPr/>
            </w:rPrChange>
          </w:rPr>
          <w:t xml:space="preserve"> w, </w:t>
        </w:r>
        <w:proofErr w:type="spellStart"/>
        <w:r w:rsidRPr="00DE1065">
          <w:rPr>
            <w:b/>
            <w:rPrChange w:id="568" w:author="David Vacas Miguel" w:date="2018-04-19T00:34:00Z">
              <w:rPr/>
            </w:rPrChange>
          </w:rPr>
          <w:t>int</w:t>
        </w:r>
        <w:proofErr w:type="spellEnd"/>
        <w:r w:rsidRPr="00DE1065">
          <w:rPr>
            <w:b/>
            <w:rPrChange w:id="569" w:author="David Vacas Miguel" w:date="2018-04-19T00:34:00Z">
              <w:rPr/>
            </w:rPrChange>
          </w:rPr>
          <w:t xml:space="preserve"> h)</w:t>
        </w:r>
      </w:ins>
      <w:ins w:id="570" w:author="David Vacas Miguel [2]" w:date="2017-08-07T22:10:00Z">
        <w:r w:rsidRPr="00DE1065">
          <w:rPr>
            <w:b/>
            <w:rPrChange w:id="571" w:author="David Vacas Miguel" w:date="2018-04-19T00:34:00Z">
              <w:rPr/>
            </w:rPrChange>
          </w:rPr>
          <w:t>:</w:t>
        </w:r>
      </w:ins>
      <w:ins w:id="572" w:author="David Vacas Miguel [2]" w:date="2017-08-08T11:53:00Z">
        <w:r>
          <w:t xml:space="preserve"> En este método se debe configurar el </w:t>
        </w:r>
        <w:proofErr w:type="spellStart"/>
        <w:r>
          <w:t>viewport</w:t>
        </w:r>
      </w:ins>
      <w:proofErr w:type="spellEnd"/>
      <w:r>
        <w:t xml:space="preserve"> (los parámetros de entrada w y h son el ancho y el alto respectivamente de la zona donde se podrá visualizar el código desarrollado en OpenGL)</w:t>
      </w:r>
      <w:ins w:id="573" w:author="David Vacas Miguel [2]" w:date="2017-08-08T11:53:00Z">
        <w:r>
          <w:t>, el tipo de vista (</w:t>
        </w:r>
      </w:ins>
      <w:r>
        <w:t>perspectiva</w:t>
      </w:r>
      <w:ins w:id="574" w:author="David Vacas Miguel [2]" w:date="2017-08-08T11:53:00Z">
        <w:r>
          <w:t xml:space="preserve"> </w:t>
        </w:r>
      </w:ins>
      <w:r>
        <w:t>u</w:t>
      </w:r>
      <w:ins w:id="575" w:author="David Vacas Miguel [2]" w:date="2017-08-08T11:53:00Z">
        <w:r>
          <w:t xml:space="preserve"> </w:t>
        </w:r>
      </w:ins>
      <w:r>
        <w:t>ortográfica</w:t>
      </w:r>
      <w:ins w:id="576" w:author="David Vacas Miguel [2]" w:date="2017-08-08T11:53:00Z">
        <w:r>
          <w:t>), etc. Es llamado por primera vez cuando el widget se crea (</w:t>
        </w:r>
      </w:ins>
      <w:ins w:id="577" w:author="David Vacas Miguel [2]" w:date="2017-08-08T11:55:00Z">
        <w:r>
          <w:t xml:space="preserve">siempre después de </w:t>
        </w:r>
        <w:proofErr w:type="spellStart"/>
        <w:r>
          <w:t>initializeGL</w:t>
        </w:r>
      </w:ins>
      <w:proofErr w:type="spellEnd"/>
      <w:ins w:id="578" w:author="David Vacas Miguel [2]" w:date="2017-08-08T11:53:00Z">
        <w:r>
          <w:t>)</w:t>
        </w:r>
      </w:ins>
      <w:ins w:id="579" w:author="David Vacas Miguel [2]" w:date="2017-08-08T11:55:00Z">
        <w:r>
          <w:t xml:space="preserve"> y siempre que el widget sea </w:t>
        </w:r>
        <w:proofErr w:type="spellStart"/>
        <w:r>
          <w:t>reescalado</w:t>
        </w:r>
        <w:proofErr w:type="spellEnd"/>
        <w:r>
          <w:t>.</w:t>
        </w:r>
      </w:ins>
      <w:r>
        <w:t xml:space="preserve"> Este método es el responsable de crear la matriz </w:t>
      </w:r>
      <w:proofErr w:type="spellStart"/>
      <w:r>
        <w:t>projection</w:t>
      </w:r>
      <w:proofErr w:type="spellEnd"/>
      <w:r>
        <w:t>.</w:t>
      </w:r>
    </w:p>
    <w:p w14:paraId="3B06C2DA" w14:textId="77777777" w:rsidR="00293F11" w:rsidRPr="00293F11" w:rsidRDefault="00293F11" w:rsidP="00293F11">
      <w:pPr>
        <w:pStyle w:val="LetranormalTFG"/>
      </w:pPr>
    </w:p>
    <w:p w14:paraId="0D6DF96B" w14:textId="77777777" w:rsidR="00F26411" w:rsidRDefault="00F26411" w:rsidP="00F26411">
      <w:pPr>
        <w:pStyle w:val="LetranormalTFG"/>
      </w:pPr>
      <w:r>
        <w:t>OpenGL tiene diferentes versiones que siguen pudiendo ser utilizadas hoy en día, a continuación, realizaré una muy breve explicación de las más relevantes:</w:t>
      </w:r>
    </w:p>
    <w:p w14:paraId="4F0637A4" w14:textId="77777777" w:rsidR="00F26411" w:rsidRPr="000C5FC6" w:rsidRDefault="00F26411" w:rsidP="00AE08E5">
      <w:pPr>
        <w:pStyle w:val="LetranormalTFG"/>
        <w:numPr>
          <w:ilvl w:val="0"/>
          <w:numId w:val="25"/>
        </w:numPr>
        <w:rPr>
          <w:u w:val="single"/>
        </w:rPr>
        <w:pPrChange w:id="580" w:author="David Vacas Miguel" w:date="2018-04-19T00:31:00Z">
          <w:pPr>
            <w:pStyle w:val="LetranormalTFG"/>
            <w:numPr>
              <w:numId w:val="6"/>
            </w:numPr>
            <w:ind w:left="720" w:hanging="360"/>
          </w:pPr>
        </w:pPrChange>
      </w:pPr>
      <w:r w:rsidRPr="00DE1065">
        <w:rPr>
          <w:b/>
          <w:u w:val="single"/>
          <w:rPrChange w:id="581" w:author="David Vacas Miguel" w:date="2018-04-19T00:34:00Z">
            <w:rPr>
              <w:u w:val="single"/>
            </w:rPr>
          </w:rPrChange>
        </w:rPr>
        <w:t>OpenGL 1.X:</w:t>
      </w:r>
      <w:r>
        <w:t xml:space="preserve"> en las diferentes actualizaciones fueron haciendo extensiones al núcleo de la API.</w:t>
      </w:r>
    </w:p>
    <w:p w14:paraId="3C916A24" w14:textId="77777777" w:rsidR="00F26411" w:rsidRDefault="00F26411" w:rsidP="00AE08E5">
      <w:pPr>
        <w:pStyle w:val="LetranormalTFG"/>
        <w:numPr>
          <w:ilvl w:val="0"/>
          <w:numId w:val="25"/>
        </w:numPr>
        <w:pPrChange w:id="582" w:author="David Vacas Miguel" w:date="2018-04-19T00:31:00Z">
          <w:pPr>
            <w:pStyle w:val="LetranormalTFG"/>
            <w:numPr>
              <w:numId w:val="6"/>
            </w:numPr>
            <w:ind w:left="720" w:hanging="360"/>
          </w:pPr>
        </w:pPrChange>
      </w:pPr>
      <w:r w:rsidRPr="00DE1065">
        <w:rPr>
          <w:b/>
          <w:u w:val="single"/>
          <w:rPrChange w:id="583" w:author="David Vacas Miguel" w:date="2018-04-19T00:34:00Z">
            <w:rPr>
              <w:u w:val="single"/>
            </w:rPr>
          </w:rPrChange>
        </w:rPr>
        <w:t>OpenGL 2.X:</w:t>
      </w:r>
      <w:r>
        <w:t xml:space="preserve"> se incorporó GLSL (OpenGL </w:t>
      </w:r>
      <w:proofErr w:type="spellStart"/>
      <w:r>
        <w:t>Shading</w:t>
      </w:r>
      <w:proofErr w:type="spellEnd"/>
      <w:r>
        <w:t xml:space="preserve"> </w:t>
      </w:r>
      <w:proofErr w:type="spellStart"/>
      <w:r>
        <w:t>Language</w:t>
      </w:r>
      <w:proofErr w:type="spellEnd"/>
      <w:r>
        <w:t>), con el cual se podía programar las etapas de transformación y rasterizado del cauce gráfico.</w:t>
      </w:r>
    </w:p>
    <w:p w14:paraId="31A1BF92" w14:textId="77777777" w:rsidR="00F26411" w:rsidRDefault="00F26411" w:rsidP="00AE08E5">
      <w:pPr>
        <w:pStyle w:val="LetranormalTFG"/>
        <w:numPr>
          <w:ilvl w:val="0"/>
          <w:numId w:val="25"/>
        </w:numPr>
        <w:pPrChange w:id="584" w:author="David Vacas Miguel" w:date="2018-04-19T00:31:00Z">
          <w:pPr>
            <w:pStyle w:val="LetranormalTFG"/>
            <w:numPr>
              <w:numId w:val="6"/>
            </w:numPr>
            <w:ind w:left="720" w:hanging="360"/>
          </w:pPr>
        </w:pPrChange>
      </w:pPr>
      <w:r w:rsidRPr="00DE1065">
        <w:rPr>
          <w:b/>
          <w:u w:val="single"/>
          <w:rPrChange w:id="585" w:author="David Vacas Miguel" w:date="2018-04-19T00:34:00Z">
            <w:rPr>
              <w:u w:val="single"/>
            </w:rPr>
          </w:rPrChange>
        </w:rPr>
        <w:t>OpenGL 3.X:</w:t>
      </w:r>
      <w:r>
        <w:t xml:space="preserve"> en la primera etapa (OpenGL 3.0) se nombra ciertas funciones como obsoletas, que serán marcadas para ser eliminadas en futuras versiones (la mayoría de ellas en la versión 3.1).</w:t>
      </w:r>
    </w:p>
    <w:p w14:paraId="253F0B5F" w14:textId="77777777" w:rsidR="00F26411" w:rsidRPr="0062064E" w:rsidRDefault="00F26411" w:rsidP="00AE08E5">
      <w:pPr>
        <w:pStyle w:val="LetranormalTFG"/>
        <w:numPr>
          <w:ilvl w:val="0"/>
          <w:numId w:val="25"/>
        </w:numPr>
        <w:pPrChange w:id="586" w:author="David Vacas Miguel" w:date="2018-04-19T00:31:00Z">
          <w:pPr>
            <w:pStyle w:val="LetranormalTFG"/>
            <w:numPr>
              <w:numId w:val="6"/>
            </w:numPr>
            <w:ind w:left="720" w:hanging="360"/>
          </w:pPr>
        </w:pPrChange>
      </w:pPr>
      <w:r w:rsidRPr="00DE1065">
        <w:rPr>
          <w:b/>
          <w:u w:val="single"/>
          <w:rPrChange w:id="587" w:author="David Vacas Miguel" w:date="2018-04-19T00:34:00Z">
            <w:rPr>
              <w:u w:val="single"/>
            </w:rPr>
          </w:rPrChange>
        </w:rPr>
        <w:t>OpenGL 4.X:</w:t>
      </w:r>
      <w:r>
        <w:t xml:space="preserve"> actualmente la última versión de OpenGL (4.6) lanzada este mismo año 2017. Se añaden una gran cantidad de funcionalidades.</w:t>
      </w:r>
    </w:p>
    <w:p w14:paraId="7EA4125A" w14:textId="77777777" w:rsidR="00F26411" w:rsidRDefault="00F26411" w:rsidP="00F26411">
      <w:pPr>
        <w:pStyle w:val="LetranormalTFG"/>
        <w:ind w:left="360"/>
      </w:pPr>
      <w:r>
        <w:t>A pesar de esto OpenGL tiene un problema, no es fácil crear una interfaz con la que un usuario pueda interactuar, por ello y para solucionar este problema se utiliza Qt en este proyecto.</w:t>
      </w:r>
    </w:p>
    <w:p w14:paraId="7760F48A" w14:textId="77777777" w:rsidR="00F26411" w:rsidDel="00DE1065" w:rsidRDefault="00F26411" w:rsidP="00F26411">
      <w:pPr>
        <w:pStyle w:val="LetranormalTFG"/>
        <w:ind w:left="360"/>
        <w:rPr>
          <w:del w:id="588" w:author="David Vacas Miguel" w:date="2018-04-19T00:34:00Z"/>
        </w:rPr>
      </w:pPr>
      <w:r>
        <w:t>La integración de esta</w:t>
      </w:r>
      <w:r w:rsidR="001472E9">
        <w:t>s</w:t>
      </w:r>
      <w:r>
        <w:t xml:space="preserve"> herramienta</w:t>
      </w:r>
      <w:r w:rsidR="001472E9">
        <w:t>s (OpenGL y Qt)</w:t>
      </w:r>
      <w:r>
        <w:t xml:space="preserve"> se realiza de forma muy sencilla puesto que Qt tiene la API de OpenGL y por lo tanto solo hace falta decirle al IDE que estés utilizando que vas a utilizar esas librerías incluyendo lo siguiente </w:t>
      </w:r>
      <w:r w:rsidRPr="00444B8D">
        <w:t>“#</w:t>
      </w:r>
      <w:proofErr w:type="spellStart"/>
      <w:r w:rsidRPr="00444B8D">
        <w:t>include</w:t>
      </w:r>
      <w:proofErr w:type="spellEnd"/>
      <w:r w:rsidRPr="00444B8D">
        <w:t xml:space="preserve"> &lt;</w:t>
      </w:r>
      <w:proofErr w:type="spellStart"/>
      <w:r w:rsidRPr="00444B8D">
        <w:t>QOpenGLWidget</w:t>
      </w:r>
      <w:proofErr w:type="spellEnd"/>
      <w:r w:rsidRPr="00444B8D">
        <w:t>&gt;”</w:t>
      </w:r>
      <w:r>
        <w:t>.</w:t>
      </w:r>
      <w:r w:rsidR="001472E9">
        <w:t xml:space="preserve"> Además en caso de que se esté utilizando como IDE Qt </w:t>
      </w:r>
      <w:proofErr w:type="spellStart"/>
      <w:r w:rsidR="001472E9">
        <w:t>Crea</w:t>
      </w:r>
      <w:r w:rsidR="003F5DD6">
        <w:t>tor</w:t>
      </w:r>
      <w:proofErr w:type="spellEnd"/>
      <w:r w:rsidR="003F5DD6">
        <w:t xml:space="preserve"> se debe ir al fichero .</w:t>
      </w:r>
      <w:proofErr w:type="spellStart"/>
      <w:r w:rsidR="003F5DD6">
        <w:t>ui</w:t>
      </w:r>
      <w:proofErr w:type="spellEnd"/>
      <w:r w:rsidR="003F5DD6">
        <w:t xml:space="preserve"> y en el widget en el que se muestra la </w:t>
      </w:r>
      <w:r w:rsidR="003F5DD6">
        <w:lastRenderedPageBreak/>
        <w:t xml:space="preserve">simulación, promoverle a la clase que tenga el código de la </w:t>
      </w:r>
      <w:proofErr w:type="spellStart"/>
      <w:r w:rsidR="003F5DD6">
        <w:t>simulacion</w:t>
      </w:r>
      <w:proofErr w:type="spellEnd"/>
      <w:r w:rsidR="003F5DD6">
        <w:t>.</w:t>
      </w:r>
      <w:r w:rsidR="005458C3">
        <w:t xml:space="preserve"> En caso de utilizar librerías externas se debe incluir en el fichero .pro la palabra reservada LIBS seguido del </w:t>
      </w:r>
      <w:proofErr w:type="spellStart"/>
      <w:r w:rsidR="005458C3">
        <w:t>path</w:t>
      </w:r>
      <w:proofErr w:type="spellEnd"/>
      <w:r w:rsidR="005458C3">
        <w:t xml:space="preserve"> donde se encuentre la librería</w:t>
      </w:r>
      <w:r w:rsidR="00DE2E8A">
        <w:t>:</w:t>
      </w:r>
      <w:r w:rsidR="005458C3">
        <w:t xml:space="preserve"> LIBS += </w:t>
      </w:r>
      <w:proofErr w:type="spellStart"/>
      <w:r w:rsidR="005458C3">
        <w:t>pathDeMiLibreria</w:t>
      </w:r>
      <w:proofErr w:type="spellEnd"/>
      <w:r w:rsidR="003F5DD6">
        <w:t xml:space="preserve"> y en la clase en la que se utiliza realizar el </w:t>
      </w:r>
      <w:proofErr w:type="spellStart"/>
      <w:r w:rsidR="003F5DD6">
        <w:t>include</w:t>
      </w:r>
      <w:proofErr w:type="spellEnd"/>
      <w:r w:rsidR="003F5DD6">
        <w:t xml:space="preserve"> correspondiente.</w:t>
      </w:r>
    </w:p>
    <w:p w14:paraId="5D92370F" w14:textId="77777777" w:rsidR="00BC3217" w:rsidDel="00DE1065" w:rsidRDefault="00BC3217" w:rsidP="006771EE">
      <w:pPr>
        <w:pStyle w:val="LetranormalTFG"/>
        <w:rPr>
          <w:del w:id="589" w:author="David Vacas Miguel" w:date="2018-04-19T00:34:00Z"/>
          <w:rFonts w:eastAsiaTheme="majorEastAsia" w:cstheme="majorBidi"/>
          <w:sz w:val="36"/>
          <w:szCs w:val="32"/>
        </w:rPr>
      </w:pPr>
    </w:p>
    <w:p w14:paraId="4D572E10" w14:textId="77777777" w:rsidR="00911EEA" w:rsidRDefault="00911EEA" w:rsidP="00DE1065">
      <w:pPr>
        <w:pStyle w:val="LetranormalTFG"/>
        <w:ind w:left="360"/>
        <w:rPr>
          <w:rFonts w:ascii="Arial" w:eastAsiaTheme="majorEastAsia" w:hAnsi="Arial" w:cstheme="majorBidi"/>
          <w:sz w:val="36"/>
          <w:szCs w:val="32"/>
        </w:rPr>
        <w:pPrChange w:id="590" w:author="David Vacas Miguel" w:date="2018-04-19T00:34:00Z">
          <w:pPr/>
        </w:pPrChange>
      </w:pPr>
      <w:del w:id="591" w:author="David Vacas Miguel" w:date="2018-04-19T00:34:00Z">
        <w:r w:rsidDel="00DE1065">
          <w:br w:type="page"/>
        </w:r>
      </w:del>
    </w:p>
    <w:p w14:paraId="248F0012" w14:textId="77777777" w:rsidR="00BC3217" w:rsidDel="00DE1065" w:rsidRDefault="00BC3217" w:rsidP="00BC3217">
      <w:pPr>
        <w:pStyle w:val="TFGtitulo2"/>
        <w:numPr>
          <w:ilvl w:val="0"/>
          <w:numId w:val="14"/>
        </w:numPr>
        <w:rPr>
          <w:del w:id="592" w:author="David Vacas Miguel" w:date="2018-04-19T00:34:00Z"/>
        </w:rPr>
      </w:pPr>
      <w:bookmarkStart w:id="593" w:name="_Toc510215738"/>
      <w:r>
        <w:t>GLM</w:t>
      </w:r>
      <w:bookmarkEnd w:id="593"/>
    </w:p>
    <w:p w14:paraId="1D02675E" w14:textId="77777777" w:rsidR="00630C94" w:rsidRDefault="00911EEA" w:rsidP="00DE1065">
      <w:pPr>
        <w:pStyle w:val="TFGtitulo2"/>
        <w:numPr>
          <w:ilvl w:val="0"/>
          <w:numId w:val="14"/>
        </w:numPr>
        <w:pPrChange w:id="594" w:author="David Vacas Miguel" w:date="2018-04-19T00:34:00Z">
          <w:pPr>
            <w:pStyle w:val="LetranormalTFG"/>
            <w:jc w:val="center"/>
          </w:pPr>
        </w:pPrChange>
      </w:pPr>
      <w:moveFromRangeStart w:id="595" w:author="Alberto Herrán González" w:date="2018-03-31T13:48:00Z" w:name="move510267415"/>
      <w:moveFrom w:id="596" w:author="Alberto Herrán González" w:date="2018-03-31T13:48:00Z">
        <w:r w:rsidDel="00913D6B">
          <w:rPr>
            <w:noProof/>
            <w:lang w:eastAsia="es-ES"/>
          </w:rPr>
          <w:drawing>
            <wp:inline distT="0" distB="0" distL="0" distR="0" wp14:anchorId="1E3DD4CB" wp14:editId="45192279">
              <wp:extent cx="1706314" cy="1066800"/>
              <wp:effectExtent l="0" t="0" r="8255" b="0"/>
              <wp:docPr id="296" name="Imagen 296" descr="C:\Users\David\AppData\Local\Microsoft\Windows\INetCache\Content.Word\gl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David\AppData\Local\Microsoft\Windows\INetCache\Content.Word\glm-logo.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12772" cy="1070838"/>
                      </a:xfrm>
                      <a:prstGeom prst="rect">
                        <a:avLst/>
                      </a:prstGeom>
                      <a:noFill/>
                      <a:ln>
                        <a:noFill/>
                      </a:ln>
                    </pic:spPr>
                  </pic:pic>
                </a:graphicData>
              </a:graphic>
            </wp:inline>
          </w:drawing>
        </w:r>
      </w:moveFrom>
      <w:moveFromRangeEnd w:id="595"/>
    </w:p>
    <w:p w14:paraId="004436CD" w14:textId="77777777" w:rsidR="006B668E" w:rsidRDefault="006B668E" w:rsidP="00630C94">
      <w:pPr>
        <w:pStyle w:val="LetranormalTFG"/>
      </w:pPr>
      <w:r>
        <w:t xml:space="preserve">A pesar del control que ofrece OpenGL sobre el cauce gráfico, en esta aplicación se ha necesitado llegar más en detalle sobre la matriz MVP, siendo exactos en la matriz </w:t>
      </w:r>
      <w:proofErr w:type="spellStart"/>
      <w:r>
        <w:t>Model</w:t>
      </w:r>
      <w:proofErr w:type="spellEnd"/>
      <w:r>
        <w:t xml:space="preserve"> (M), puesto que se necesita tener en todo momento las coordenadas de los sensores del robot para realizar los cálculos sobre </w:t>
      </w:r>
      <w:r w:rsidR="00540C1D">
        <w:t>las colisiones de los mismos con el circuito</w:t>
      </w:r>
      <w:r>
        <w:t>.</w:t>
      </w:r>
    </w:p>
    <w:p w14:paraId="53F70C0C" w14:textId="77777777" w:rsidR="00957059" w:rsidRDefault="006B668E" w:rsidP="00630C94">
      <w:pPr>
        <w:pStyle w:val="LetranormalTFG"/>
      </w:pPr>
      <w:r>
        <w:t xml:space="preserve">Se ha optado por la utilización de GLM como librería para el </w:t>
      </w:r>
      <w:r w:rsidR="00540C1D">
        <w:t>cálculo</w:t>
      </w:r>
      <w:r w:rsidR="00BE1911">
        <w:t xml:space="preserve"> de la matriz MVP puesto que </w:t>
      </w:r>
      <w:r>
        <w:t>es la librería</w:t>
      </w:r>
      <w:r w:rsidR="00BE1911">
        <w:t xml:space="preserve"> </w:t>
      </w:r>
      <w:r>
        <w:t>recom</w:t>
      </w:r>
      <w:r w:rsidR="00BE1911">
        <w:t>endada por  OpenGL</w:t>
      </w:r>
      <w:r>
        <w:t xml:space="preserve"> y por lo tanto </w:t>
      </w:r>
      <w:r w:rsidR="00540C1D">
        <w:t>es la más apta para este funcionamiento.</w:t>
      </w:r>
    </w:p>
    <w:p w14:paraId="4795FD54" w14:textId="77777777" w:rsidR="00BC3217" w:rsidRDefault="00957059" w:rsidP="00630C94">
      <w:pPr>
        <w:pStyle w:val="LetranormalTFG"/>
        <w:rPr>
          <w:rFonts w:eastAsiaTheme="majorEastAsia" w:cstheme="majorBidi"/>
          <w:sz w:val="36"/>
          <w:szCs w:val="32"/>
        </w:rPr>
      </w:pPr>
      <w:r>
        <w:t xml:space="preserve">En este proyecto GLM se utiliza, como se ha dicho anteriormente, para el </w:t>
      </w:r>
      <w:r w:rsidR="00D271F1">
        <w:t>cálculo</w:t>
      </w:r>
      <w:r>
        <w:t xml:space="preserve"> de la matriz MVP</w:t>
      </w:r>
      <w:r w:rsidR="00D271F1">
        <w:t>. Esta matriz se incluirá en la pila proporcionada por OpenGL y este realiza los cálculos pertinentes.</w:t>
      </w:r>
      <w:r w:rsidR="00BE1911">
        <w:t xml:space="preserve"> Gracias a esto</w:t>
      </w:r>
      <w:r w:rsidR="00D271F1">
        <w:t xml:space="preserve">, y puesto que tenemos control total sobre la matriz </w:t>
      </w:r>
      <w:proofErr w:type="spellStart"/>
      <w:r w:rsidR="00D271F1">
        <w:t>Model</w:t>
      </w:r>
      <w:proofErr w:type="spellEnd"/>
      <w:r w:rsidR="00D271F1">
        <w:t>, se puede realizar los cálculos para obtener las coordenadas de los sensores.</w:t>
      </w:r>
      <w:del w:id="597" w:author="David Vacas Miguel" w:date="2018-04-19T00:35:00Z">
        <w:r w:rsidR="00BC3217" w:rsidDel="00DE1065">
          <w:br w:type="page"/>
        </w:r>
      </w:del>
    </w:p>
    <w:p w14:paraId="602466FD" w14:textId="77777777" w:rsidR="00AD5F04" w:rsidDel="00DE1065" w:rsidRDefault="00BE1911" w:rsidP="00BC3217">
      <w:pPr>
        <w:pStyle w:val="TFGtitulo2"/>
        <w:numPr>
          <w:ilvl w:val="0"/>
          <w:numId w:val="14"/>
        </w:numPr>
        <w:rPr>
          <w:del w:id="598" w:author="David Vacas Miguel" w:date="2018-04-19T00:35:00Z"/>
        </w:rPr>
      </w:pPr>
      <w:bookmarkStart w:id="599" w:name="_Toc510215739"/>
      <w:r>
        <w:t>Metodología ágil</w:t>
      </w:r>
      <w:bookmarkEnd w:id="599"/>
    </w:p>
    <w:p w14:paraId="6F8FF231" w14:textId="77777777" w:rsidR="00BE1911" w:rsidRDefault="00BE1911" w:rsidP="00BE1911">
      <w:pPr>
        <w:pStyle w:val="TFGtitulo2"/>
        <w:numPr>
          <w:ilvl w:val="0"/>
          <w:numId w:val="14"/>
        </w:numPr>
        <w:pPrChange w:id="600" w:author="David Vacas Miguel" w:date="2018-04-19T00:35:00Z">
          <w:pPr>
            <w:pStyle w:val="LetranormalTFG"/>
          </w:pPr>
        </w:pPrChange>
      </w:pPr>
    </w:p>
    <w:p w14:paraId="004B2C6E" w14:textId="77777777" w:rsidR="0065793C" w:rsidRDefault="00BE1911" w:rsidP="00BE1911">
      <w:pPr>
        <w:pStyle w:val="LetranormalTFG"/>
      </w:pPr>
      <w:r>
        <w:t>Durante el desarrollo de la aplicación se utilizado herramientas utilizadas habitualmente en proyectos en los que se aplica metodología ágil. Estas herramientas han sido</w:t>
      </w:r>
      <w:r w:rsidR="0065793C">
        <w:t>:</w:t>
      </w:r>
    </w:p>
    <w:p w14:paraId="5EF4175B" w14:textId="77777777" w:rsidR="0065793C" w:rsidRPr="0065793C" w:rsidRDefault="00BE1911" w:rsidP="00AE08E5">
      <w:pPr>
        <w:pStyle w:val="LetranormalTFG"/>
        <w:numPr>
          <w:ilvl w:val="0"/>
          <w:numId w:val="25"/>
        </w:numPr>
        <w:rPr>
          <w:rFonts w:eastAsiaTheme="majorEastAsia" w:cstheme="majorBidi"/>
          <w:sz w:val="36"/>
          <w:szCs w:val="32"/>
        </w:rPr>
        <w:pPrChange w:id="601" w:author="David Vacas Miguel" w:date="2018-04-19T00:31:00Z">
          <w:pPr>
            <w:pStyle w:val="LetranormalTFG"/>
            <w:numPr>
              <w:numId w:val="6"/>
            </w:numPr>
            <w:ind w:left="720" w:hanging="360"/>
          </w:pPr>
        </w:pPrChange>
      </w:pPr>
      <w:r>
        <w:t xml:space="preserve"> </w:t>
      </w:r>
      <w:r w:rsidRPr="00DE1065">
        <w:rPr>
          <w:b/>
          <w:rPrChange w:id="602" w:author="David Vacas Miguel" w:date="2018-04-19T00:35:00Z">
            <w:rPr/>
          </w:rPrChange>
        </w:rPr>
        <w:t>Trello</w:t>
      </w:r>
      <w:r>
        <w:t xml:space="preserve"> como tablero de tareas, </w:t>
      </w:r>
      <w:r w:rsidR="0065793C">
        <w:t>este se divide</w:t>
      </w:r>
      <w:r>
        <w:t xml:space="preserve"> en</w:t>
      </w:r>
      <w:r w:rsidR="0065793C">
        <w:t xml:space="preserve"> las columnas habituales (</w:t>
      </w:r>
      <w:proofErr w:type="spellStart"/>
      <w:r w:rsidR="0065793C">
        <w:t>Product</w:t>
      </w:r>
      <w:proofErr w:type="spellEnd"/>
      <w:r w:rsidR="0065793C">
        <w:t xml:space="preserve"> backlog, </w:t>
      </w:r>
      <w:proofErr w:type="spellStart"/>
      <w:r w:rsidR="0065793C">
        <w:t>To</w:t>
      </w:r>
      <w:proofErr w:type="spellEnd"/>
      <w:r w:rsidR="0065793C">
        <w:t xml:space="preserve"> Do, </w:t>
      </w:r>
      <w:proofErr w:type="spellStart"/>
      <w:r w:rsidR="0065793C">
        <w:t>Doing</w:t>
      </w:r>
      <w:proofErr w:type="spellEnd"/>
      <w:r w:rsidR="0065793C">
        <w:t xml:space="preserve">, Done). A su vez cada tarea tiene asignada una dificultad representada mediante colores. Las tareas no tienen asignadas personas puesto que hay una sola persona encargada de este tablero. </w:t>
      </w:r>
      <w:r w:rsidR="006F3C94">
        <w:t>A pesar de no ser relevante para la organización de un equipo y la división de tareas, puesto que solo se trata de una persona, ha resultado muy útil para no perder la visión de proyecto. Todo es</w:t>
      </w:r>
      <w:r w:rsidR="003278DE">
        <w:t>to se puede ver en la figura 1</w:t>
      </w:r>
      <w:del w:id="603" w:author="David Vacas Miguel" w:date="2018-04-19T01:11:00Z">
        <w:r w:rsidR="003278DE" w:rsidDel="00DC5F1F">
          <w:delText>3</w:delText>
        </w:r>
      </w:del>
      <w:ins w:id="604" w:author="David Vacas Miguel" w:date="2018-04-19T01:11:00Z">
        <w:r w:rsidR="00DC5F1F">
          <w:t>6</w:t>
        </w:r>
      </w:ins>
      <w:r w:rsidR="0065793C">
        <w:t>.</w:t>
      </w:r>
    </w:p>
    <w:p w14:paraId="5530DC05" w14:textId="77777777" w:rsidR="0065793C" w:rsidRDefault="006872E6" w:rsidP="0065793C">
      <w:pPr>
        <w:pStyle w:val="LetranormalTFG"/>
        <w:ind w:left="360"/>
      </w:pPr>
      <w:r>
        <w:lastRenderedPageBreak/>
        <w:pict w14:anchorId="267BD60F">
          <v:shape id="_x0000_i1143" type="#_x0000_t75" style="width:453pt;height:134.25pt">
            <v:imagedata r:id="rId29" o:title="Trello"/>
          </v:shape>
        </w:pict>
      </w:r>
    </w:p>
    <w:p w14:paraId="4E758B80" w14:textId="77777777" w:rsidR="006F3C94" w:rsidRDefault="003278DE" w:rsidP="0065793C">
      <w:pPr>
        <w:pStyle w:val="LetranormalTFG"/>
        <w:ind w:left="360"/>
        <w:jc w:val="center"/>
      </w:pPr>
      <w:r>
        <w:rPr>
          <w:b/>
        </w:rPr>
        <w:t>Figura 1</w:t>
      </w:r>
      <w:del w:id="605" w:author="David Vacas Miguel" w:date="2018-04-19T01:11:00Z">
        <w:r w:rsidDel="00DC5F1F">
          <w:rPr>
            <w:b/>
          </w:rPr>
          <w:delText>3</w:delText>
        </w:r>
      </w:del>
      <w:ins w:id="606" w:author="David Vacas Miguel" w:date="2018-04-19T01:11:00Z">
        <w:r w:rsidR="00DC5F1F">
          <w:rPr>
            <w:b/>
          </w:rPr>
          <w:t>6</w:t>
        </w:r>
      </w:ins>
      <w:r w:rsidR="0065793C" w:rsidRPr="0065793C">
        <w:rPr>
          <w:b/>
        </w:rPr>
        <w:t xml:space="preserve">: </w:t>
      </w:r>
      <w:r w:rsidR="0065793C">
        <w:t xml:space="preserve">Trello del proyecto </w:t>
      </w:r>
      <w:proofErr w:type="spellStart"/>
      <w:r w:rsidR="0065793C">
        <w:t>Simulacion</w:t>
      </w:r>
      <w:proofErr w:type="spellEnd"/>
      <w:r w:rsidR="0065793C">
        <w:t xml:space="preserve"> de un robot </w:t>
      </w:r>
      <w:proofErr w:type="spellStart"/>
      <w:r w:rsidR="0065793C">
        <w:t>siguelineas</w:t>
      </w:r>
      <w:proofErr w:type="spellEnd"/>
      <w:r w:rsidR="0065793C">
        <w:t>.</w:t>
      </w:r>
    </w:p>
    <w:p w14:paraId="0E75859E" w14:textId="77777777" w:rsidR="0065793C" w:rsidRPr="006F3C94" w:rsidRDefault="006F3C94" w:rsidP="006F3C94">
      <w:pPr>
        <w:rPr>
          <w:rFonts w:ascii="Arial" w:hAnsi="Arial" w:cs="Times New Roman"/>
          <w:sz w:val="24"/>
        </w:rPr>
      </w:pPr>
      <w:del w:id="607" w:author="David Vacas Miguel" w:date="2018-04-19T00:35:00Z">
        <w:r w:rsidDel="00DE1065">
          <w:br w:type="page"/>
        </w:r>
      </w:del>
    </w:p>
    <w:p w14:paraId="4D93C940" w14:textId="77777777" w:rsidR="00585D74" w:rsidRPr="00585D74" w:rsidRDefault="0065793C" w:rsidP="00AE08E5">
      <w:pPr>
        <w:pStyle w:val="LetranormalTFG"/>
        <w:numPr>
          <w:ilvl w:val="0"/>
          <w:numId w:val="25"/>
        </w:numPr>
        <w:rPr>
          <w:rFonts w:eastAsiaTheme="majorEastAsia" w:cstheme="majorBidi"/>
          <w:sz w:val="36"/>
          <w:szCs w:val="32"/>
        </w:rPr>
        <w:pPrChange w:id="608" w:author="David Vacas Miguel" w:date="2018-04-19T00:31:00Z">
          <w:pPr>
            <w:pStyle w:val="LetranormalTFG"/>
            <w:numPr>
              <w:numId w:val="6"/>
            </w:numPr>
            <w:ind w:left="720" w:hanging="360"/>
          </w:pPr>
        </w:pPrChange>
      </w:pPr>
      <w:r w:rsidRPr="00DE1065">
        <w:rPr>
          <w:b/>
          <w:rPrChange w:id="609" w:author="David Vacas Miguel" w:date="2018-04-19T00:35:00Z">
            <w:rPr/>
          </w:rPrChange>
        </w:rPr>
        <w:t>Git</w:t>
      </w:r>
      <w:r>
        <w:t xml:space="preserve"> como repositorio y control de versiones (utilizado concretamente </w:t>
      </w:r>
      <w:proofErr w:type="spellStart"/>
      <w:r>
        <w:t>Github</w:t>
      </w:r>
      <w:proofErr w:type="spellEnd"/>
      <w:r>
        <w:t xml:space="preserve">). Sobre este repositorio se ha ido subiendo </w:t>
      </w:r>
      <w:del w:id="610" w:author="David Vacas Miguel" w:date="2018-04-19T00:35:00Z">
        <w:r w:rsidDel="00DE1065">
          <w:delText>los  diferentes</w:delText>
        </w:r>
      </w:del>
      <w:ins w:id="611" w:author="David Vacas Miguel" w:date="2018-04-19T00:35:00Z">
        <w:r w:rsidR="00DE1065">
          <w:t>los diferentes</w:t>
        </w:r>
      </w:ins>
      <w:r>
        <w:t xml:space="preserve"> incrementos de funcionalidad de la aplicación de forma periódica y que gracias a él se ha podido realizar un control de versiones. Se puede observar el repositorio</w:t>
      </w:r>
      <w:r w:rsidR="00585D74">
        <w:t xml:space="preserve"> desde la aplicación de </w:t>
      </w:r>
      <w:del w:id="612" w:author="David Vacas Miguel" w:date="2018-04-19T00:35:00Z">
        <w:r w:rsidR="00585D74" w:rsidDel="00DE1065">
          <w:delText>windows</w:delText>
        </w:r>
      </w:del>
      <w:ins w:id="613" w:author="David Vacas Miguel" w:date="2018-04-19T00:35:00Z">
        <w:r w:rsidR="00DE1065">
          <w:t>Windows</w:t>
        </w:r>
      </w:ins>
      <w:r w:rsidR="003278DE">
        <w:t xml:space="preserve"> en la figura 1</w:t>
      </w:r>
      <w:del w:id="614" w:author="David Vacas Miguel" w:date="2018-04-19T01:11:00Z">
        <w:r w:rsidR="003278DE" w:rsidDel="00DC5F1F">
          <w:delText>4</w:delText>
        </w:r>
      </w:del>
      <w:ins w:id="615" w:author="David Vacas Miguel" w:date="2018-04-19T01:11:00Z">
        <w:r w:rsidR="00DC5F1F">
          <w:t>7</w:t>
        </w:r>
      </w:ins>
      <w:r>
        <w:t>.</w:t>
      </w:r>
    </w:p>
    <w:p w14:paraId="399C87B3" w14:textId="77777777" w:rsidR="00585D74" w:rsidRDefault="00585D74" w:rsidP="00585D74">
      <w:pPr>
        <w:pStyle w:val="LetranormalTFG"/>
        <w:ind w:left="720"/>
        <w:jc w:val="center"/>
        <w:rPr>
          <w:rFonts w:eastAsiaTheme="majorEastAsia" w:cstheme="majorBidi"/>
          <w:sz w:val="36"/>
          <w:szCs w:val="32"/>
        </w:rPr>
      </w:pPr>
      <w:r>
        <w:rPr>
          <w:noProof/>
          <w:lang w:eastAsia="es-ES"/>
        </w:rPr>
        <w:drawing>
          <wp:inline distT="0" distB="0" distL="0" distR="0" wp14:anchorId="77CFC168" wp14:editId="783BA951">
            <wp:extent cx="5068146" cy="2781300"/>
            <wp:effectExtent l="0" t="0" r="0" b="0"/>
            <wp:docPr id="29" name="Imagen 29" descr="C:\Users\David\AppData\Local\Microsoft\Windows\INetCache\Content.Word\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David\AppData\Local\Microsoft\Windows\INetCache\Content.Word\Github.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15689" cy="2807391"/>
                    </a:xfrm>
                    <a:prstGeom prst="rect">
                      <a:avLst/>
                    </a:prstGeom>
                    <a:noFill/>
                    <a:ln>
                      <a:noFill/>
                    </a:ln>
                  </pic:spPr>
                </pic:pic>
              </a:graphicData>
            </a:graphic>
          </wp:inline>
        </w:drawing>
      </w:r>
    </w:p>
    <w:p w14:paraId="450EA3A3" w14:textId="77777777" w:rsidR="00585D74" w:rsidRDefault="003278DE" w:rsidP="00585D74">
      <w:pPr>
        <w:pStyle w:val="LetranormalTFG"/>
        <w:jc w:val="center"/>
      </w:pPr>
      <w:r>
        <w:rPr>
          <w:b/>
        </w:rPr>
        <w:t>Figura 1</w:t>
      </w:r>
      <w:del w:id="616" w:author="David Vacas Miguel" w:date="2018-04-19T01:11:00Z">
        <w:r w:rsidDel="00DC5F1F">
          <w:rPr>
            <w:b/>
          </w:rPr>
          <w:delText>4</w:delText>
        </w:r>
      </w:del>
      <w:ins w:id="617" w:author="David Vacas Miguel" w:date="2018-04-19T01:11:00Z">
        <w:r w:rsidR="00DC5F1F">
          <w:rPr>
            <w:b/>
          </w:rPr>
          <w:t>7</w:t>
        </w:r>
      </w:ins>
      <w:r w:rsidR="00585D74" w:rsidRPr="00585D74">
        <w:rPr>
          <w:b/>
        </w:rPr>
        <w:t>:</w:t>
      </w:r>
      <w:r w:rsidR="00585D74" w:rsidRPr="00585D74">
        <w:t xml:space="preserve"> </w:t>
      </w:r>
      <w:r w:rsidR="00585D74">
        <w:t xml:space="preserve">Repositorio en </w:t>
      </w:r>
      <w:proofErr w:type="spellStart"/>
      <w:r w:rsidR="00585D74">
        <w:t>Github</w:t>
      </w:r>
      <w:proofErr w:type="spellEnd"/>
      <w:r w:rsidR="00585D74">
        <w:t xml:space="preserve"> desde la aplicación</w:t>
      </w:r>
    </w:p>
    <w:p w14:paraId="5DA8743D" w14:textId="77777777" w:rsidR="00585D74" w:rsidRPr="00585D74" w:rsidRDefault="00585D74" w:rsidP="00585D74">
      <w:pPr>
        <w:pStyle w:val="LetranormalTFG"/>
        <w:jc w:val="center"/>
      </w:pPr>
      <w:r>
        <w:t xml:space="preserve"> de escritorio de Windows.</w:t>
      </w:r>
    </w:p>
    <w:p w14:paraId="228021B4" w14:textId="77777777" w:rsidR="00AD5F04" w:rsidRDefault="00AD5F04" w:rsidP="00585D74">
      <w:pPr>
        <w:pStyle w:val="LetranormalTFG"/>
        <w:ind w:left="360"/>
        <w:rPr>
          <w:rFonts w:eastAsiaTheme="majorEastAsia" w:cstheme="majorBidi"/>
          <w:sz w:val="36"/>
          <w:szCs w:val="32"/>
        </w:rPr>
      </w:pPr>
      <w:r>
        <w:br w:type="page"/>
      </w:r>
    </w:p>
    <w:p w14:paraId="2899AC31" w14:textId="77777777" w:rsidR="00BC3217" w:rsidRDefault="00AD5F04" w:rsidP="00AD5F04">
      <w:pPr>
        <w:pStyle w:val="TituloTFG"/>
      </w:pPr>
      <w:bookmarkStart w:id="618" w:name="_Toc510215740"/>
      <w:r>
        <w:lastRenderedPageBreak/>
        <w:t>Capítulo 4 Descripción de la aplicación</w:t>
      </w:r>
      <w:bookmarkEnd w:id="618"/>
    </w:p>
    <w:p w14:paraId="2A6F9750" w14:textId="77777777" w:rsidR="0031002A" w:rsidDel="00DE1065" w:rsidRDefault="00AD5F04">
      <w:pPr>
        <w:pStyle w:val="TFGtitulo2"/>
        <w:numPr>
          <w:ilvl w:val="0"/>
          <w:numId w:val="15"/>
        </w:numPr>
        <w:rPr>
          <w:del w:id="619" w:author="David Vacas Miguel" w:date="2018-04-19T00:35:00Z"/>
        </w:rPr>
        <w:pPrChange w:id="620" w:author="David Vacas Miguel [2]" w:date="2017-08-07T18:16:00Z">
          <w:pPr/>
        </w:pPrChange>
      </w:pPr>
      <w:bookmarkStart w:id="621" w:name="_Toc510215741"/>
      <w:r>
        <w:t xml:space="preserve">Zona izquierda: </w:t>
      </w:r>
      <w:proofErr w:type="spellStart"/>
      <w:r>
        <w:t>Viewport</w:t>
      </w:r>
      <w:bookmarkEnd w:id="621"/>
      <w:proofErr w:type="spellEnd"/>
    </w:p>
    <w:p w14:paraId="160CA4CB" w14:textId="77777777" w:rsidR="0031002A" w:rsidRDefault="0031002A" w:rsidP="0031002A">
      <w:pPr>
        <w:pStyle w:val="TFGtitulo2"/>
        <w:numPr>
          <w:ilvl w:val="0"/>
          <w:numId w:val="15"/>
        </w:numPr>
        <w:pPrChange w:id="622" w:author="David Vacas Miguel" w:date="2018-04-19T00:35:00Z">
          <w:pPr>
            <w:pStyle w:val="LetranormalTFG"/>
          </w:pPr>
        </w:pPrChange>
      </w:pPr>
    </w:p>
    <w:p w14:paraId="7E1AB338" w14:textId="77777777" w:rsidR="0031002A" w:rsidRDefault="0031002A" w:rsidP="0031002A">
      <w:pPr>
        <w:pStyle w:val="LetranormalTFG"/>
      </w:pPr>
      <w:r>
        <w:t xml:space="preserve">En la parte izquierda de la aplicación se puede observar una pantalla en blanco, el </w:t>
      </w:r>
      <w:proofErr w:type="spellStart"/>
      <w:r>
        <w:t>viewport</w:t>
      </w:r>
      <w:proofErr w:type="spellEnd"/>
      <w:r>
        <w:t>, sobre esta se mostrara la simulación del robot una vez ingresados los datos del mismo.</w:t>
      </w:r>
    </w:p>
    <w:p w14:paraId="615A6361" w14:textId="77777777" w:rsidR="0031002A" w:rsidRDefault="0031002A" w:rsidP="0031002A">
      <w:pPr>
        <w:pStyle w:val="LetranormalTFG"/>
      </w:pPr>
      <w:r>
        <w:t>Al iniciarse se dibuja el circuito y se hace un cálculo para posicionar automáticamente la cámara sobre el mismo.</w:t>
      </w:r>
      <w:r w:rsidRPr="0031002A">
        <w:t xml:space="preserve"> </w:t>
      </w:r>
      <w:r>
        <w:t xml:space="preserve">Sabiendo que la cámara se sitúa mirando hacia y=0 y la parte de arriba de la cámara está situada hacia –z, como se muestra en la figura </w:t>
      </w:r>
      <w:r w:rsidR="003278DE">
        <w:t>1</w:t>
      </w:r>
      <w:del w:id="623" w:author="David Vacas Miguel" w:date="2018-04-19T01:11:00Z">
        <w:r w:rsidR="003278DE" w:rsidDel="00DC5F1F">
          <w:delText>5</w:delText>
        </w:r>
      </w:del>
      <w:ins w:id="624" w:author="David Vacas Miguel" w:date="2018-04-19T01:11:00Z">
        <w:r w:rsidR="00DC5F1F">
          <w:t>8</w:t>
        </w:r>
      </w:ins>
      <w:r>
        <w:t>, se buscan los puntos del circuito más externos, es decir, el punto situado más a la izquierda (x menor), más a la derecha (x mayor), más arriba (z mayor) y más abajo (z menor).</w:t>
      </w:r>
    </w:p>
    <w:p w14:paraId="63A359C7" w14:textId="77777777" w:rsidR="0031002A" w:rsidRDefault="0031002A" w:rsidP="0031002A">
      <w:pPr>
        <w:pStyle w:val="LetranormalTFG"/>
        <w:ind w:left="720"/>
        <w:jc w:val="center"/>
      </w:pPr>
      <w:r>
        <w:rPr>
          <w:noProof/>
          <w:lang w:eastAsia="es-ES"/>
        </w:rPr>
        <w:drawing>
          <wp:inline distT="0" distB="0" distL="0" distR="0" wp14:anchorId="23DB700E" wp14:editId="346684A8">
            <wp:extent cx="4210050" cy="3476625"/>
            <wp:effectExtent l="0" t="0" r="0" b="9525"/>
            <wp:docPr id="290" name="Imagen 290" descr="PosicionCam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osicionCamra"/>
                    <pic:cNvPicPr>
                      <a:picLocks noChangeAspect="1" noChangeArrowheads="1"/>
                    </pic:cNvPicPr>
                  </pic:nvPicPr>
                  <pic:blipFill>
                    <a:blip r:embed="rId31">
                      <a:extLst>
                        <a:ext uri="{28A0092B-C50C-407E-A947-70E740481C1C}">
                          <a14:useLocalDpi xmlns:a14="http://schemas.microsoft.com/office/drawing/2010/main" val="0"/>
                        </a:ext>
                      </a:extLst>
                    </a:blip>
                    <a:srcRect l="32120" t="-249" r="-166" b="16170"/>
                    <a:stretch>
                      <a:fillRect/>
                    </a:stretch>
                  </pic:blipFill>
                  <pic:spPr bwMode="auto">
                    <a:xfrm>
                      <a:off x="0" y="0"/>
                      <a:ext cx="4210050" cy="3476625"/>
                    </a:xfrm>
                    <a:prstGeom prst="rect">
                      <a:avLst/>
                    </a:prstGeom>
                    <a:noFill/>
                    <a:ln>
                      <a:noFill/>
                    </a:ln>
                  </pic:spPr>
                </pic:pic>
              </a:graphicData>
            </a:graphic>
          </wp:inline>
        </w:drawing>
      </w:r>
    </w:p>
    <w:p w14:paraId="0CB80375" w14:textId="77777777" w:rsidR="0031002A" w:rsidRDefault="0031002A" w:rsidP="0031002A">
      <w:pPr>
        <w:pStyle w:val="LetranormalTFG"/>
        <w:ind w:left="720"/>
        <w:jc w:val="center"/>
      </w:pPr>
      <w:r>
        <w:rPr>
          <w:b/>
        </w:rPr>
        <w:t xml:space="preserve">Figura </w:t>
      </w:r>
      <w:r w:rsidR="003278DE">
        <w:rPr>
          <w:b/>
        </w:rPr>
        <w:t>1</w:t>
      </w:r>
      <w:del w:id="625" w:author="David Vacas Miguel" w:date="2018-04-19T01:11:00Z">
        <w:r w:rsidR="003278DE" w:rsidDel="00DC5F1F">
          <w:rPr>
            <w:b/>
          </w:rPr>
          <w:delText>5</w:delText>
        </w:r>
      </w:del>
      <w:ins w:id="626" w:author="David Vacas Miguel" w:date="2018-04-19T01:11:00Z">
        <w:r w:rsidR="00DC5F1F">
          <w:rPr>
            <w:b/>
          </w:rPr>
          <w:t>8</w:t>
        </w:r>
      </w:ins>
      <w:r w:rsidRPr="007377EC">
        <w:rPr>
          <w:b/>
        </w:rPr>
        <w:t xml:space="preserve">. </w:t>
      </w:r>
      <w:r>
        <w:t>Posición y orientación de la cámara.</w:t>
      </w:r>
    </w:p>
    <w:p w14:paraId="0A696305" w14:textId="77777777" w:rsidR="0031002A" w:rsidRDefault="0031002A" w:rsidP="0031002A">
      <w:pPr>
        <w:pStyle w:val="LetranormalTFG"/>
        <w:ind w:left="720"/>
        <w:rPr>
          <w:u w:val="single"/>
        </w:rPr>
      </w:pPr>
    </w:p>
    <w:p w14:paraId="08085D2F" w14:textId="77777777" w:rsidR="0031002A" w:rsidRDefault="0031002A" w:rsidP="0031002A">
      <w:pPr>
        <w:pStyle w:val="LetranormalTFG"/>
      </w:pPr>
      <w:r>
        <w:t xml:space="preserve"> Una vez encontrados se crea un vector de 3 posiciones en el cual guardaremos la posición donde más adelante situaremos la cámara. En este vector se guarda en la primera posición (x) el punto intermedio entre el punto situado más a la izquierda y el punto situado más a la derecha, a la hora de guardar la posición 3 (z) se realiza </w:t>
      </w:r>
      <w:r>
        <w:lastRenderedPageBreak/>
        <w:t xml:space="preserve">exactamente lo mismo, pero con la parte superior e inferior, es decir se calcula y se guarda el punto medio entre el punto más superior y el punto más inferior. Para poder saber la altura a la que se debe situar la cámara para que pueda ver todo el circuito, primero se comprueba cual contiene una mayor distancia si el eje x (es decir el punto más a la derecha menos el punto más a la izquierda) o el eje z (es decir el punto más arriba menos el punto más abajo). Una vez obtenida la mayor distancia se calcula mediante trigonometría la altura necesaria, como se puede ver en la figura </w:t>
      </w:r>
      <w:r w:rsidR="003278DE">
        <w:t>1</w:t>
      </w:r>
      <w:del w:id="627" w:author="David Vacas Miguel" w:date="2018-04-19T01:11:00Z">
        <w:r w:rsidR="003278DE" w:rsidDel="00DC5F1F">
          <w:delText>6</w:delText>
        </w:r>
      </w:del>
      <w:ins w:id="628" w:author="David Vacas Miguel" w:date="2018-04-19T01:11:00Z">
        <w:r w:rsidR="00DC5F1F">
          <w:t>9</w:t>
        </w:r>
      </w:ins>
      <w:r>
        <w:t>.</w:t>
      </w:r>
    </w:p>
    <w:p w14:paraId="43EB878D" w14:textId="77777777" w:rsidR="0031002A" w:rsidRDefault="0031002A" w:rsidP="0031002A">
      <w:pPr>
        <w:pStyle w:val="LetranormalTFG"/>
        <w:ind w:left="720"/>
        <w:jc w:val="center"/>
      </w:pPr>
      <w:r>
        <w:rPr>
          <w:noProof/>
          <w:lang w:eastAsia="es-ES"/>
        </w:rPr>
        <w:drawing>
          <wp:inline distT="0" distB="0" distL="0" distR="0" wp14:anchorId="5BFBE404" wp14:editId="69675620">
            <wp:extent cx="2924175" cy="3105150"/>
            <wp:effectExtent l="0" t="0" r="9525" b="0"/>
            <wp:docPr id="291" name="Imagen 291" descr="Trigonometria altura camara 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igonometria altura camara pai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4175" cy="3105150"/>
                    </a:xfrm>
                    <a:prstGeom prst="rect">
                      <a:avLst/>
                    </a:prstGeom>
                    <a:noFill/>
                    <a:ln>
                      <a:noFill/>
                    </a:ln>
                  </pic:spPr>
                </pic:pic>
              </a:graphicData>
            </a:graphic>
          </wp:inline>
        </w:drawing>
      </w:r>
    </w:p>
    <w:p w14:paraId="3DBBFDE5" w14:textId="77777777" w:rsidR="0031002A" w:rsidRDefault="0031002A" w:rsidP="0031002A">
      <w:pPr>
        <w:pStyle w:val="LetranormalTFG"/>
        <w:ind w:left="720"/>
        <w:jc w:val="center"/>
      </w:pPr>
      <w:r w:rsidRPr="004B65E2">
        <w:rPr>
          <w:b/>
        </w:rPr>
        <w:t xml:space="preserve">Figura </w:t>
      </w:r>
      <w:r w:rsidR="003278DE">
        <w:rPr>
          <w:b/>
        </w:rPr>
        <w:t>1</w:t>
      </w:r>
      <w:del w:id="629" w:author="David Vacas Miguel" w:date="2018-04-19T01:11:00Z">
        <w:r w:rsidR="003278DE" w:rsidDel="00DC5F1F">
          <w:rPr>
            <w:b/>
          </w:rPr>
          <w:delText>6</w:delText>
        </w:r>
      </w:del>
      <w:ins w:id="630" w:author="David Vacas Miguel" w:date="2018-04-19T01:11:00Z">
        <w:r w:rsidR="00DC5F1F">
          <w:rPr>
            <w:b/>
          </w:rPr>
          <w:t>9</w:t>
        </w:r>
      </w:ins>
      <w:r w:rsidRPr="004B65E2">
        <w:rPr>
          <w:b/>
        </w:rPr>
        <w:t>.</w:t>
      </w:r>
      <w:r>
        <w:t xml:space="preserve"> Trigonometría utilizada para el cálculo de la altura de la cámara.</w:t>
      </w:r>
    </w:p>
    <w:p w14:paraId="70081394" w14:textId="77777777" w:rsidR="0031002A" w:rsidRDefault="0031002A" w:rsidP="0031002A">
      <w:pPr>
        <w:pStyle w:val="LetranormalTFG"/>
      </w:pPr>
    </w:p>
    <w:p w14:paraId="00E4095C" w14:textId="77777777" w:rsidR="0031002A" w:rsidRDefault="0031002A" w:rsidP="0031002A">
      <w:pPr>
        <w:pStyle w:val="LetranormalTFG"/>
      </w:pPr>
      <w:r>
        <w:t>Con esto la cámara se situará automáticamente en el centro de cualquier circuito que se introduzca y a una distancia a la cual se pueda ver el circuito completamente.</w:t>
      </w:r>
    </w:p>
    <w:p w14:paraId="4747B3D0" w14:textId="77777777" w:rsidR="007B34DD" w:rsidRDefault="007B34DD" w:rsidP="007B34DD">
      <w:pPr>
        <w:pStyle w:val="LetranormalTFG"/>
      </w:pPr>
      <w:r>
        <w:t>Una vez tenemos la posición de la cámara, dependiendo de que opción haya elegido el usuario se hacen los cálculos para la proyección en perspectiva u ortográfica, esto implica que se cambia también la posición de la cámara obtenida anteriormente.</w:t>
      </w:r>
      <w:r w:rsidRPr="007B34DD">
        <w:t xml:space="preserve"> </w:t>
      </w:r>
      <w:r>
        <w:t>En caso de que se opte por una visualización en ortográfica la cámara se situara justo encima del circuito, sin embargo, en caso de que se opte por una visualización en perspectiva se colocara la cámara a 45º respecto a la posición inicial (justo encima del circuito)</w:t>
      </w:r>
      <w:r w:rsidR="001F436E">
        <w:t xml:space="preserve"> para que sea posible observar los modelos 3D y la perspectiva de la imagen</w:t>
      </w:r>
      <w:r>
        <w:t>.</w:t>
      </w:r>
      <w:r w:rsidR="001F436E">
        <w:t xml:space="preserve"> Como añadido, se ha implementado la funcionalidad de zoom en ambas proyecciones el cual se puede utilizar con la rueda del ratón.</w:t>
      </w:r>
    </w:p>
    <w:p w14:paraId="24C9FE8B" w14:textId="77777777" w:rsidR="001F436E" w:rsidRDefault="001F436E" w:rsidP="007B34DD">
      <w:pPr>
        <w:pStyle w:val="LetranormalTFG"/>
      </w:pPr>
      <w:r>
        <w:lastRenderedPageBreak/>
        <w:t>Una vez realizado esto se pasa a la fase en bucle de los cálculos de la posición y el dibujado del robot. Dependiendo de los parámetros introducidos en la parte derecha de la aplicación el robot dibujado será acorde a las mismas. Los cálculos necesarios son, el cálculo de la posición del robot, el cálculo de las coordenadas de los sensores y el algoritmo que determina si los sensores del robot están tocando alguna parte del circuito.</w:t>
      </w:r>
    </w:p>
    <w:p w14:paraId="7436E07A" w14:textId="77777777" w:rsidR="00293F11" w:rsidRDefault="001F436E" w:rsidP="001F436E">
      <w:pPr>
        <w:pStyle w:val="LetranormalTFG"/>
      </w:pPr>
      <w:r>
        <w:t>Además s</w:t>
      </w:r>
      <w:r w:rsidR="00293F11">
        <w:t xml:space="preserve">e muestra en todo momento el recorrido que el robot ha llevado durante esa ejecución, con lo que se da un mejor </w:t>
      </w:r>
      <w:proofErr w:type="spellStart"/>
      <w:r w:rsidR="00293F11">
        <w:t>feedback</w:t>
      </w:r>
      <w:proofErr w:type="spellEnd"/>
      <w:r w:rsidR="00293F11">
        <w:t xml:space="preserve"> al usuario.</w:t>
      </w:r>
    </w:p>
    <w:p w14:paraId="784E9B2F" w14:textId="77777777" w:rsidR="001F436E" w:rsidRPr="001F436E" w:rsidDel="00DE1065" w:rsidRDefault="001F436E" w:rsidP="001F436E">
      <w:pPr>
        <w:pStyle w:val="LetranormalTFG"/>
        <w:rPr>
          <w:del w:id="631" w:author="David Vacas Miguel" w:date="2018-04-19T00:36:00Z"/>
        </w:rPr>
      </w:pPr>
      <w:r w:rsidRPr="001F436E">
        <w:t xml:space="preserve">Esta zona </w:t>
      </w:r>
      <w:r w:rsidR="00BE7DC7">
        <w:t xml:space="preserve">también </w:t>
      </w:r>
      <w:r w:rsidRPr="001F436E">
        <w:t>se aprovecha para mostrar todos los parámetros geométricos del robot sobre una imagen del mismo.</w:t>
      </w:r>
      <w:r>
        <w:t xml:space="preserve"> Esta imagen se puede activar y desactivar en todo momento desde la zona derecha de la aplicación.</w:t>
      </w:r>
      <w:r w:rsidR="009C64DF">
        <w:t xml:space="preserve"> Se explica</w:t>
      </w:r>
      <w:del w:id="632" w:author="David Vacas Miguel" w:date="2018-04-19T00:36:00Z">
        <w:r w:rsidR="009C64DF" w:rsidDel="00DE1065">
          <w:delText>ra</w:delText>
        </w:r>
      </w:del>
      <w:r w:rsidR="009C64DF">
        <w:t xml:space="preserve"> con mayor detenimiento en el siguiente apartado.</w:t>
      </w:r>
    </w:p>
    <w:p w14:paraId="7AA44571" w14:textId="77777777" w:rsidR="00293F11" w:rsidRPr="00293F11" w:rsidDel="00DE1065" w:rsidRDefault="00293F11" w:rsidP="00293F11">
      <w:pPr>
        <w:pStyle w:val="LetranormalTFG"/>
        <w:rPr>
          <w:del w:id="633" w:author="David Vacas Miguel" w:date="2018-04-19T00:36:00Z"/>
        </w:rPr>
      </w:pPr>
    </w:p>
    <w:p w14:paraId="0B090B7F" w14:textId="77777777" w:rsidR="00AD5F04" w:rsidRDefault="00AD5F04" w:rsidP="00DE1065">
      <w:pPr>
        <w:pStyle w:val="LetranormalTFG"/>
        <w:rPr>
          <w:rFonts w:ascii="Arial" w:eastAsiaTheme="majorEastAsia" w:hAnsi="Arial" w:cstheme="majorBidi"/>
          <w:sz w:val="36"/>
          <w:szCs w:val="32"/>
        </w:rPr>
        <w:pPrChange w:id="634" w:author="David Vacas Miguel" w:date="2018-04-19T00:36:00Z">
          <w:pPr/>
        </w:pPrChange>
      </w:pPr>
      <w:del w:id="635" w:author="David Vacas Miguel" w:date="2018-04-19T00:36:00Z">
        <w:r w:rsidDel="00DE1065">
          <w:br w:type="page"/>
        </w:r>
      </w:del>
    </w:p>
    <w:p w14:paraId="750ABBF5" w14:textId="77777777" w:rsidR="00AD5F04" w:rsidDel="00DE1065" w:rsidRDefault="00AD5F04" w:rsidP="00AD5F04">
      <w:pPr>
        <w:pStyle w:val="TFGtitulo2"/>
        <w:numPr>
          <w:ilvl w:val="0"/>
          <w:numId w:val="15"/>
        </w:numPr>
        <w:rPr>
          <w:del w:id="636" w:author="David Vacas Miguel" w:date="2018-04-19T00:36:00Z"/>
        </w:rPr>
      </w:pPr>
      <w:bookmarkStart w:id="637" w:name="_Toc510215742"/>
      <w:r>
        <w:t>Zona derecha: Campos de entrada de datos</w:t>
      </w:r>
      <w:bookmarkEnd w:id="637"/>
    </w:p>
    <w:p w14:paraId="37D9A861" w14:textId="77777777" w:rsidR="00C936C0" w:rsidRDefault="00C936C0" w:rsidP="00C936C0">
      <w:pPr>
        <w:pStyle w:val="TFGtitulo2"/>
        <w:numPr>
          <w:ilvl w:val="0"/>
          <w:numId w:val="15"/>
        </w:numPr>
        <w:pPrChange w:id="638" w:author="David Vacas Miguel" w:date="2018-04-19T00:36:00Z">
          <w:pPr>
            <w:pStyle w:val="LetranormalTFG"/>
          </w:pPr>
        </w:pPrChange>
      </w:pPr>
    </w:p>
    <w:p w14:paraId="341D6D2D" w14:textId="77777777" w:rsidR="00C936C0" w:rsidRDefault="00C936C0" w:rsidP="00C936C0">
      <w:pPr>
        <w:pStyle w:val="LetranormalTFG"/>
      </w:pPr>
      <w:r>
        <w:t>La zona derecha de la aplicación se centra en la recogida de datos del usuario que a continuación se pasa a explicar y el porqué de las decisiones tomadas.</w:t>
      </w:r>
    </w:p>
    <w:p w14:paraId="67F22C50" w14:textId="77777777" w:rsidR="00C936C0" w:rsidRDefault="00C936C0" w:rsidP="00C936C0">
      <w:pPr>
        <w:pStyle w:val="LetranormalTFG"/>
      </w:pPr>
      <w:r>
        <w:t>El archivo que contiene toda la información sobre la interfaz y sus widgets es “</w:t>
      </w:r>
      <w:proofErr w:type="spellStart"/>
      <w:r>
        <w:t>MainWindow.ui</w:t>
      </w:r>
      <w:proofErr w:type="spellEnd"/>
      <w:r>
        <w:t>”. Para comenzar se decidió que la parte donde se realiza la simulación ocupara cerca del 75% de la aplicación puesto que es la parte más importante, el lugar donde más tiempo se estará observando y donde más detalles hay que fijarse</w:t>
      </w:r>
      <w:r w:rsidR="007174D3">
        <w:t>, la comentada en el punto anterior</w:t>
      </w:r>
      <w:r>
        <w:t>.</w:t>
      </w:r>
    </w:p>
    <w:p w14:paraId="509AF884" w14:textId="77777777" w:rsidR="00C936C0" w:rsidRDefault="00C936C0" w:rsidP="00C936C0">
      <w:pPr>
        <w:pStyle w:val="LetranormalTFG"/>
      </w:pPr>
      <w:r>
        <w:t xml:space="preserve">Una vez entrada en la parte de interacción con el usuario se decidió que estuviera a la derecha por similitud a la mayor parte de aplicaciones encontradas y por lo tanto que le resultara más natural al usuario el acceso a esta. Además, todas las </w:t>
      </w:r>
      <w:proofErr w:type="spellStart"/>
      <w:r>
        <w:t>labels</w:t>
      </w:r>
      <w:proofErr w:type="spellEnd"/>
      <w:r>
        <w:t xml:space="preserve"> estarán en inglés puesto que este es el idioma más hablado y por tanto dota a la aplicación de una mayor usabilidad.</w:t>
      </w:r>
    </w:p>
    <w:p w14:paraId="643CB8AB" w14:textId="77777777" w:rsidR="00C936C0" w:rsidRDefault="00C936C0" w:rsidP="00C936C0">
      <w:pPr>
        <w:pStyle w:val="LetranormalTFG"/>
      </w:pPr>
      <w:r>
        <w:t xml:space="preserve">A continuación, se decidió por incluir los inputs en grupos de conceptos similares, como el grupo de las ruedas, el de los sensores y el del tamaño del robot. En el caso de las ruedas se decidió por utilizar tres inputs con sus respectivos </w:t>
      </w:r>
      <w:proofErr w:type="spellStart"/>
      <w:r>
        <w:t>labels</w:t>
      </w:r>
      <w:proofErr w:type="spellEnd"/>
      <w:r>
        <w:t xml:space="preserve"> en diferentes niveles, como se observa en la figura </w:t>
      </w:r>
      <w:ins w:id="639" w:author="David Vacas Miguel" w:date="2018-04-19T01:12:00Z">
        <w:r w:rsidR="00DC5F1F">
          <w:t>20</w:t>
        </w:r>
      </w:ins>
      <w:del w:id="640" w:author="David Vacas Miguel" w:date="2018-04-19T01:12:00Z">
        <w:r w:rsidR="003278DE" w:rsidDel="00DC5F1F">
          <w:delText>1</w:delText>
        </w:r>
      </w:del>
      <w:del w:id="641" w:author="David Vacas Miguel" w:date="2018-04-19T01:11:00Z">
        <w:r w:rsidR="003278DE" w:rsidDel="00DC5F1F">
          <w:delText>7</w:delText>
        </w:r>
      </w:del>
      <w:r>
        <w:t xml:space="preserve">, puesto que la unión de los 3 parámetros de las ruedas en un mismo nivel no resultaba fácil de visualizar. </w:t>
      </w:r>
    </w:p>
    <w:p w14:paraId="0885545D" w14:textId="77777777" w:rsidR="00C936C0" w:rsidRDefault="00C936C0" w:rsidP="00C936C0">
      <w:pPr>
        <w:pStyle w:val="LetranormalTFG"/>
      </w:pPr>
    </w:p>
    <w:p w14:paraId="7E0217E6" w14:textId="77777777" w:rsidR="00C936C0" w:rsidRDefault="00C936C0" w:rsidP="00C936C0">
      <w:pPr>
        <w:pStyle w:val="LetranormalTFG"/>
        <w:jc w:val="center"/>
      </w:pPr>
      <w:r>
        <w:rPr>
          <w:noProof/>
          <w:lang w:eastAsia="es-ES"/>
        </w:rPr>
        <w:lastRenderedPageBreak/>
        <w:drawing>
          <wp:inline distT="0" distB="0" distL="0" distR="0" wp14:anchorId="3C600050" wp14:editId="49F8CC1D">
            <wp:extent cx="3905250" cy="1343025"/>
            <wp:effectExtent l="0" t="0" r="0" b="9525"/>
            <wp:docPr id="295" name="Imagen 295" descr="uiRue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uiRueda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05250" cy="1343025"/>
                    </a:xfrm>
                    <a:prstGeom prst="rect">
                      <a:avLst/>
                    </a:prstGeom>
                    <a:noFill/>
                    <a:ln>
                      <a:noFill/>
                    </a:ln>
                  </pic:spPr>
                </pic:pic>
              </a:graphicData>
            </a:graphic>
          </wp:inline>
        </w:drawing>
      </w:r>
    </w:p>
    <w:p w14:paraId="315BC186" w14:textId="77777777" w:rsidR="00C936C0" w:rsidRDefault="00C936C0" w:rsidP="00C936C0">
      <w:pPr>
        <w:pStyle w:val="LetranormalTFG"/>
        <w:jc w:val="center"/>
      </w:pPr>
      <w:r>
        <w:rPr>
          <w:b/>
        </w:rPr>
        <w:t xml:space="preserve">Figura </w:t>
      </w:r>
      <w:del w:id="642" w:author="David Vacas Miguel" w:date="2018-04-19T01:12:00Z">
        <w:r w:rsidR="003278DE" w:rsidDel="00DC5F1F">
          <w:rPr>
            <w:b/>
          </w:rPr>
          <w:delText>17</w:delText>
        </w:r>
      </w:del>
      <w:ins w:id="643" w:author="David Vacas Miguel" w:date="2018-04-19T01:12:00Z">
        <w:r w:rsidR="00DC5F1F">
          <w:rPr>
            <w:b/>
          </w:rPr>
          <w:t>20</w:t>
        </w:r>
      </w:ins>
      <w:r w:rsidRPr="00CA26A8">
        <w:rPr>
          <w:b/>
        </w:rPr>
        <w:t>.</w:t>
      </w:r>
      <w:r>
        <w:t xml:space="preserve"> Paquete de ruedas en tres niveles.</w:t>
      </w:r>
    </w:p>
    <w:p w14:paraId="281C0BF8" w14:textId="77777777" w:rsidR="00C936C0" w:rsidRDefault="00C936C0" w:rsidP="00C936C0">
      <w:pPr>
        <w:pStyle w:val="LetranormalTFG"/>
      </w:pPr>
    </w:p>
    <w:p w14:paraId="5703FE36" w14:textId="77777777" w:rsidR="00C936C0" w:rsidRDefault="00C936C0" w:rsidP="00C936C0">
      <w:pPr>
        <w:pStyle w:val="LetranormalTFG"/>
      </w:pPr>
      <w:r>
        <w:t>Después de las ruedas viene un parámetro que comparten las ruedas y el robot, que es la distancia a la que se sitúan las ruedas desde el extremo superior del robot. Por lo tanto, este parámetro debía estar situado entre los parámetros de las ruedas y los del robot.</w:t>
      </w:r>
    </w:p>
    <w:p w14:paraId="4F3C44A5" w14:textId="77777777" w:rsidR="00C936C0" w:rsidRDefault="00C936C0" w:rsidP="00C936C0">
      <w:pPr>
        <w:pStyle w:val="LetranormalTFG"/>
      </w:pPr>
      <w:r>
        <w:t xml:space="preserve">Al contrario que para las ruedas, para el tamaño del robot y los parámetros de los sensores, se agruparon en 2 en un mismo nivel puesto que así se asimila a simple vista que esos parámetros están relacionados, como se ve en la figura </w:t>
      </w:r>
      <w:del w:id="644" w:author="David Vacas Miguel" w:date="2018-04-19T01:12:00Z">
        <w:r w:rsidR="003278DE" w:rsidDel="00DC5F1F">
          <w:delText>18</w:delText>
        </w:r>
      </w:del>
      <w:ins w:id="645" w:author="David Vacas Miguel" w:date="2018-04-19T01:12:00Z">
        <w:r w:rsidR="00DC5F1F">
          <w:t>21</w:t>
        </w:r>
      </w:ins>
      <w:r>
        <w:t>.</w:t>
      </w:r>
    </w:p>
    <w:p w14:paraId="56223E6A" w14:textId="77777777" w:rsidR="00C936C0" w:rsidRDefault="00C936C0" w:rsidP="00C936C0">
      <w:pPr>
        <w:pStyle w:val="LetranormalTFG"/>
      </w:pPr>
    </w:p>
    <w:p w14:paraId="7AC1457E" w14:textId="77777777" w:rsidR="00C936C0" w:rsidRDefault="00C936C0" w:rsidP="00C936C0">
      <w:pPr>
        <w:pStyle w:val="LetranormalTFG"/>
        <w:jc w:val="center"/>
      </w:pPr>
      <w:r>
        <w:rPr>
          <w:noProof/>
          <w:lang w:eastAsia="es-ES"/>
        </w:rPr>
        <w:drawing>
          <wp:inline distT="0" distB="0" distL="0" distR="0" wp14:anchorId="68BB4036" wp14:editId="729B42FD">
            <wp:extent cx="3933825" cy="504825"/>
            <wp:effectExtent l="0" t="0" r="9525" b="9525"/>
            <wp:docPr id="294" name="Imagen 294" descr="ui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uiRobo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3825" cy="504825"/>
                    </a:xfrm>
                    <a:prstGeom prst="rect">
                      <a:avLst/>
                    </a:prstGeom>
                    <a:noFill/>
                    <a:ln>
                      <a:noFill/>
                    </a:ln>
                  </pic:spPr>
                </pic:pic>
              </a:graphicData>
            </a:graphic>
          </wp:inline>
        </w:drawing>
      </w:r>
    </w:p>
    <w:p w14:paraId="6393DC92" w14:textId="77777777" w:rsidR="00C936C0" w:rsidRDefault="00C936C0" w:rsidP="00C936C0">
      <w:pPr>
        <w:pStyle w:val="LetranormalTFG"/>
        <w:jc w:val="center"/>
      </w:pPr>
      <w:r>
        <w:rPr>
          <w:b/>
        </w:rPr>
        <w:t xml:space="preserve">Figura </w:t>
      </w:r>
      <w:del w:id="646" w:author="David Vacas Miguel" w:date="2018-04-19T01:12:00Z">
        <w:r w:rsidR="003278DE" w:rsidDel="00DC5F1F">
          <w:rPr>
            <w:b/>
          </w:rPr>
          <w:delText>18</w:delText>
        </w:r>
      </w:del>
      <w:ins w:id="647" w:author="David Vacas Miguel" w:date="2018-04-19T01:12:00Z">
        <w:r w:rsidR="00DC5F1F">
          <w:rPr>
            <w:b/>
          </w:rPr>
          <w:t>21</w:t>
        </w:r>
      </w:ins>
      <w:r w:rsidRPr="00CA26A8">
        <w:rPr>
          <w:b/>
        </w:rPr>
        <w:t>.</w:t>
      </w:r>
      <w:r>
        <w:t xml:space="preserve"> Paquete de dimensiones del robot en un nivel</w:t>
      </w:r>
    </w:p>
    <w:p w14:paraId="3A81B929" w14:textId="77777777" w:rsidR="00C936C0" w:rsidRDefault="00C936C0" w:rsidP="00C936C0">
      <w:pPr>
        <w:pStyle w:val="LetranormalTFG"/>
        <w:jc w:val="center"/>
      </w:pPr>
    </w:p>
    <w:p w14:paraId="1DA937DB" w14:textId="77777777" w:rsidR="00536A97" w:rsidRDefault="00C936C0" w:rsidP="00C936C0">
      <w:pPr>
        <w:pStyle w:val="LetranormalTFG"/>
        <w:rPr>
          <w:ins w:id="648" w:author="David Vacas Miguel" w:date="2018-04-19T00:51:00Z"/>
        </w:rPr>
      </w:pPr>
      <w:r>
        <w:t xml:space="preserve">Hasta aquí están los parámetros de entrada necesarios para la simulación del robot (a excepción del circuito). Por tanto, ahora deberían entrar las opciones de la aplicación que no son directamente relevantes para la simulación de la aplicación, en primer lugar, puedes encontrar </w:t>
      </w:r>
      <w:proofErr w:type="gramStart"/>
      <w:r>
        <w:t>dos radio</w:t>
      </w:r>
      <w:proofErr w:type="gramEnd"/>
      <w:r>
        <w:t xml:space="preserve"> </w:t>
      </w:r>
      <w:proofErr w:type="spellStart"/>
      <w:r>
        <w:t>buttons</w:t>
      </w:r>
      <w:proofErr w:type="spellEnd"/>
      <w:r>
        <w:t xml:space="preserve"> que deciden si el usuario desea la vista perspectiva u ortográfica. Esta opción está colocada aquí puesto que a pesar de que todavía queda introducir el circuito, si se pusiera detrás del input para el circuito esta opción sería poco visible y podría ignorarse, mientras que viniendo de opciones de tamaño reducido se ve claramente.</w:t>
      </w:r>
      <w:ins w:id="649" w:author="David Vacas Miguel" w:date="2018-04-19T00:44:00Z">
        <w:r w:rsidR="00536A97">
          <w:t xml:space="preserve"> En la figura </w:t>
        </w:r>
      </w:ins>
      <w:ins w:id="650" w:author="David Vacas Miguel" w:date="2018-04-19T01:12:00Z">
        <w:r w:rsidR="00DC5F1F">
          <w:t>22</w:t>
        </w:r>
      </w:ins>
      <w:ins w:id="651" w:author="David Vacas Miguel" w:date="2018-04-19T00:44:00Z">
        <w:r w:rsidR="00536A97">
          <w:t xml:space="preserve"> se puede observar </w:t>
        </w:r>
      </w:ins>
      <w:ins w:id="652" w:author="David Vacas Miguel" w:date="2018-04-19T00:47:00Z">
        <w:r w:rsidR="00536A97">
          <w:t>como se v</w:t>
        </w:r>
      </w:ins>
      <w:ins w:id="653" w:author="David Vacas Miguel" w:date="2018-04-19T00:50:00Z">
        <w:r w:rsidR="00536A97">
          <w:t>isualiza</w:t>
        </w:r>
      </w:ins>
      <w:ins w:id="654" w:author="David Vacas Miguel" w:date="2018-04-19T00:47:00Z">
        <w:r w:rsidR="00536A97">
          <w:t xml:space="preserve"> con vista en perspectiva, </w:t>
        </w:r>
      </w:ins>
      <w:ins w:id="655" w:author="David Vacas Miguel" w:date="2018-04-19T00:51:00Z">
        <w:r w:rsidR="00536A97">
          <w:t>la vista ortográfica se puede observar en las figuras</w:t>
        </w:r>
      </w:ins>
      <w:ins w:id="656" w:author="David Vacas Miguel" w:date="2018-04-19T00:47:00Z">
        <w:r w:rsidR="00536A97">
          <w:t xml:space="preserve"> expuestas en el apartado </w:t>
        </w:r>
      </w:ins>
      <w:ins w:id="657" w:author="David Vacas Miguel" w:date="2018-04-19T00:48:00Z">
        <w:r w:rsidR="00536A97">
          <w:t>4.3 Casos de uso</w:t>
        </w:r>
      </w:ins>
      <w:ins w:id="658" w:author="David Vacas Miguel" w:date="2018-04-19T00:51:00Z">
        <w:r w:rsidR="00536A97">
          <w:t>.</w:t>
        </w:r>
      </w:ins>
    </w:p>
    <w:p w14:paraId="7FD09DDA" w14:textId="77777777" w:rsidR="00536A97" w:rsidRDefault="003C6C56" w:rsidP="00536A97">
      <w:pPr>
        <w:pStyle w:val="LetranormalTFG"/>
        <w:jc w:val="center"/>
        <w:rPr>
          <w:ins w:id="659" w:author="David Vacas Miguel" w:date="2018-04-19T00:51:00Z"/>
          <w:b/>
        </w:rPr>
      </w:pPr>
      <w:ins w:id="660" w:author="David Vacas Miguel" w:date="2018-04-19T01:01:00Z">
        <w:r>
          <w:rPr>
            <w:b/>
            <w:noProof/>
          </w:rPr>
          <w:lastRenderedPageBreak/>
          <w:drawing>
            <wp:inline distT="0" distB="0" distL="0" distR="0" wp14:anchorId="4965C8EA" wp14:editId="60D98D27">
              <wp:extent cx="3105150" cy="1781814"/>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76830" cy="1822946"/>
                      </a:xfrm>
                      <a:prstGeom prst="rect">
                        <a:avLst/>
                      </a:prstGeom>
                      <a:noFill/>
                      <a:ln>
                        <a:noFill/>
                      </a:ln>
                    </pic:spPr>
                  </pic:pic>
                </a:graphicData>
              </a:graphic>
            </wp:inline>
          </w:drawing>
        </w:r>
      </w:ins>
    </w:p>
    <w:p w14:paraId="0144B779" w14:textId="77777777" w:rsidR="00C936C0" w:rsidRDefault="00536A97" w:rsidP="00536A97">
      <w:pPr>
        <w:pStyle w:val="LetranormalTFG"/>
        <w:jc w:val="center"/>
        <w:pPrChange w:id="661" w:author="David Vacas Miguel" w:date="2018-04-19T00:51:00Z">
          <w:pPr>
            <w:pStyle w:val="LetranormalTFG"/>
          </w:pPr>
        </w:pPrChange>
      </w:pPr>
      <w:ins w:id="662" w:author="David Vacas Miguel" w:date="2018-04-19T00:51:00Z">
        <w:r w:rsidRPr="00536A97">
          <w:rPr>
            <w:b/>
            <w:rPrChange w:id="663" w:author="David Vacas Miguel" w:date="2018-04-19T00:51:00Z">
              <w:rPr/>
            </w:rPrChange>
          </w:rPr>
          <w:t xml:space="preserve">Figura </w:t>
        </w:r>
      </w:ins>
      <w:ins w:id="664" w:author="David Vacas Miguel" w:date="2018-04-19T01:12:00Z">
        <w:r w:rsidR="00DC5F1F">
          <w:rPr>
            <w:b/>
          </w:rPr>
          <w:t>22</w:t>
        </w:r>
      </w:ins>
      <w:ins w:id="665" w:author="David Vacas Miguel" w:date="2018-04-19T00:51:00Z">
        <w:r w:rsidRPr="00536A97">
          <w:rPr>
            <w:b/>
            <w:rPrChange w:id="666" w:author="David Vacas Miguel" w:date="2018-04-19T00:51:00Z">
              <w:rPr/>
            </w:rPrChange>
          </w:rPr>
          <w:t>.</w:t>
        </w:r>
        <w:r>
          <w:t xml:space="preserve"> Vista en perspectiva.</w:t>
        </w:r>
      </w:ins>
    </w:p>
    <w:p w14:paraId="443F596D" w14:textId="77777777" w:rsidR="00C936C0" w:rsidRDefault="00C936C0" w:rsidP="00C936C0">
      <w:pPr>
        <w:pStyle w:val="LetranormalTFG"/>
      </w:pPr>
      <w:r>
        <w:t xml:space="preserve">El último input se trata de un cuadro de texto editable en el que se debe introducir el </w:t>
      </w:r>
      <w:proofErr w:type="spellStart"/>
      <w:r>
        <w:t>path</w:t>
      </w:r>
      <w:proofErr w:type="spellEnd"/>
      <w:r>
        <w:t xml:space="preserve"> del circuito que se desea utilizar.</w:t>
      </w:r>
    </w:p>
    <w:p w14:paraId="4D56747A" w14:textId="77777777" w:rsidR="00C936C0" w:rsidRDefault="00C936C0" w:rsidP="00C936C0">
      <w:pPr>
        <w:pStyle w:val="LetranormalTFG"/>
        <w:rPr>
          <w:b/>
        </w:rPr>
      </w:pPr>
      <w:r>
        <w:t xml:space="preserve">A continuación, se sitúa un </w:t>
      </w:r>
      <w:proofErr w:type="spellStart"/>
      <w:r>
        <w:t>checkbox</w:t>
      </w:r>
      <w:proofErr w:type="spellEnd"/>
      <w:r>
        <w:t xml:space="preserve"> que activa y desactiva una imagen de referencia que tiene las indicaciones y las medidas del robot para que el usuario sepa exactamente qué es lo que </w:t>
      </w:r>
      <w:r w:rsidR="007174D3">
        <w:t>está</w:t>
      </w:r>
      <w:r>
        <w:t xml:space="preserve"> modificando en todo momento. Además, en cada input de los anteriores se ha añadido la abreviatura al final para mayor entendimiento del usuario. Se puede observar la imagen que se da como referencia al usuario en la figura </w:t>
      </w:r>
      <w:del w:id="667" w:author="David Vacas Miguel" w:date="2018-04-19T01:12:00Z">
        <w:r w:rsidR="003278DE" w:rsidDel="00DC5F1F">
          <w:delText>19</w:delText>
        </w:r>
      </w:del>
      <w:ins w:id="668" w:author="David Vacas Miguel" w:date="2018-04-19T01:12:00Z">
        <w:r w:rsidR="00DC5F1F">
          <w:t>23</w:t>
        </w:r>
      </w:ins>
      <w:r>
        <w:t>.</w:t>
      </w:r>
    </w:p>
    <w:p w14:paraId="08BF5560" w14:textId="77777777" w:rsidR="00C936C0" w:rsidRDefault="00C936C0" w:rsidP="00C936C0">
      <w:pPr>
        <w:pStyle w:val="LetranormalTFG"/>
        <w:jc w:val="center"/>
        <w:rPr>
          <w:b/>
        </w:rPr>
      </w:pPr>
      <w:r>
        <w:rPr>
          <w:b/>
          <w:noProof/>
          <w:lang w:eastAsia="es-ES"/>
        </w:rPr>
        <w:drawing>
          <wp:inline distT="0" distB="0" distL="0" distR="0" wp14:anchorId="1508EA56" wp14:editId="12129E91">
            <wp:extent cx="3152775" cy="4286250"/>
            <wp:effectExtent l="0" t="0" r="9525" b="0"/>
            <wp:docPr id="293" name="Imagen 293" descr="imagenReferencia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nReferenciaRobo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52775" cy="4286250"/>
                    </a:xfrm>
                    <a:prstGeom prst="rect">
                      <a:avLst/>
                    </a:prstGeom>
                    <a:noFill/>
                    <a:ln>
                      <a:noFill/>
                    </a:ln>
                  </pic:spPr>
                </pic:pic>
              </a:graphicData>
            </a:graphic>
          </wp:inline>
        </w:drawing>
      </w:r>
    </w:p>
    <w:p w14:paraId="2F3AEA51" w14:textId="77777777" w:rsidR="00C936C0" w:rsidRDefault="00C936C0" w:rsidP="00C936C0">
      <w:pPr>
        <w:pStyle w:val="LetranormalTFG"/>
        <w:jc w:val="center"/>
      </w:pPr>
      <w:r>
        <w:rPr>
          <w:b/>
        </w:rPr>
        <w:lastRenderedPageBreak/>
        <w:t xml:space="preserve">Figura </w:t>
      </w:r>
      <w:del w:id="669" w:author="David Vacas Miguel" w:date="2018-04-19T01:12:00Z">
        <w:r w:rsidR="003278DE" w:rsidDel="00DC5F1F">
          <w:rPr>
            <w:b/>
          </w:rPr>
          <w:delText>19</w:delText>
        </w:r>
      </w:del>
      <w:ins w:id="670" w:author="David Vacas Miguel" w:date="2018-04-19T01:12:00Z">
        <w:r w:rsidR="00DC5F1F">
          <w:rPr>
            <w:b/>
          </w:rPr>
          <w:t>23</w:t>
        </w:r>
      </w:ins>
      <w:r>
        <w:rPr>
          <w:b/>
        </w:rPr>
        <w:t>.</w:t>
      </w:r>
      <w:r>
        <w:t xml:space="preserve"> Imagen de referencia para el usuario para saber qué es lo que modifica en todo momento.</w:t>
      </w:r>
    </w:p>
    <w:p w14:paraId="023BDFE0" w14:textId="77777777" w:rsidR="00C936C0" w:rsidRPr="00D760C0" w:rsidRDefault="00C936C0" w:rsidP="00C936C0">
      <w:pPr>
        <w:pStyle w:val="LetranormalTFG"/>
        <w:jc w:val="center"/>
      </w:pPr>
    </w:p>
    <w:p w14:paraId="4E083B90" w14:textId="77777777" w:rsidR="00C936C0" w:rsidRDefault="00C936C0" w:rsidP="00C936C0">
      <w:pPr>
        <w:pStyle w:val="LetranormalTFG"/>
      </w:pPr>
      <w:r>
        <w:t xml:space="preserve">Por último, hay una zona en la que se muestran los segundos pasados desde que empezó la simulación como se muestra en la figura </w:t>
      </w:r>
      <w:r w:rsidR="003278DE">
        <w:t>2</w:t>
      </w:r>
      <w:del w:id="671" w:author="David Vacas Miguel" w:date="2018-04-19T01:12:00Z">
        <w:r w:rsidR="003278DE" w:rsidDel="00DC5F1F">
          <w:delText>0</w:delText>
        </w:r>
      </w:del>
      <w:ins w:id="672" w:author="David Vacas Miguel" w:date="2018-04-19T01:12:00Z">
        <w:r w:rsidR="00DC5F1F">
          <w:t>4</w:t>
        </w:r>
      </w:ins>
      <w:r>
        <w:t>, con un tamaño de letra que hace que sobresalga sobre el resto de la interfaz haciendo así que una vez la simulación este comenzada se vea claramente la simulación y los segundos, pudiendo ignorar el resto de la interfaz.</w:t>
      </w:r>
    </w:p>
    <w:p w14:paraId="2CE1DD15" w14:textId="77777777" w:rsidR="00C936C0" w:rsidRDefault="00C936C0" w:rsidP="00C936C0">
      <w:pPr>
        <w:pStyle w:val="LetranormalTFG"/>
      </w:pPr>
    </w:p>
    <w:p w14:paraId="6FEB29F8" w14:textId="77777777" w:rsidR="00C936C0" w:rsidRDefault="00C936C0" w:rsidP="00C936C0">
      <w:pPr>
        <w:pStyle w:val="LetranormalTFG"/>
        <w:jc w:val="center"/>
      </w:pPr>
      <w:r>
        <w:rPr>
          <w:noProof/>
          <w:lang w:eastAsia="es-ES"/>
        </w:rPr>
        <w:drawing>
          <wp:inline distT="0" distB="0" distL="0" distR="0" wp14:anchorId="6F59D26D" wp14:editId="63EA90D0">
            <wp:extent cx="572770" cy="588645"/>
            <wp:effectExtent l="0" t="0" r="0" b="1905"/>
            <wp:docPr id="292" name="Imagen 292" descr="uiTi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iTiemp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770" cy="588645"/>
                    </a:xfrm>
                    <a:prstGeom prst="rect">
                      <a:avLst/>
                    </a:prstGeom>
                    <a:noFill/>
                    <a:ln>
                      <a:noFill/>
                    </a:ln>
                  </pic:spPr>
                </pic:pic>
              </a:graphicData>
            </a:graphic>
          </wp:inline>
        </w:drawing>
      </w:r>
    </w:p>
    <w:p w14:paraId="2BB609E7" w14:textId="77777777" w:rsidR="00C936C0" w:rsidRDefault="00C936C0" w:rsidP="00C936C0">
      <w:pPr>
        <w:pStyle w:val="LetranormalTFG"/>
        <w:jc w:val="center"/>
      </w:pPr>
      <w:r>
        <w:rPr>
          <w:b/>
        </w:rPr>
        <w:t xml:space="preserve">Figura </w:t>
      </w:r>
      <w:r w:rsidR="003278DE">
        <w:rPr>
          <w:b/>
        </w:rPr>
        <w:t>2</w:t>
      </w:r>
      <w:del w:id="673" w:author="David Vacas Miguel" w:date="2018-04-19T01:12:00Z">
        <w:r w:rsidR="003278DE" w:rsidDel="00DC5F1F">
          <w:rPr>
            <w:b/>
          </w:rPr>
          <w:delText>0</w:delText>
        </w:r>
      </w:del>
      <w:ins w:id="674" w:author="David Vacas Miguel" w:date="2018-04-19T01:12:00Z">
        <w:r w:rsidR="00DC5F1F">
          <w:rPr>
            <w:b/>
          </w:rPr>
          <w:t>4</w:t>
        </w:r>
      </w:ins>
      <w:r w:rsidRPr="009A11CA">
        <w:rPr>
          <w:b/>
        </w:rPr>
        <w:t>.</w:t>
      </w:r>
      <w:r>
        <w:t xml:space="preserve"> Tiempo de simulación.</w:t>
      </w:r>
    </w:p>
    <w:p w14:paraId="01A6B1AC" w14:textId="77777777" w:rsidR="00C936C0" w:rsidRDefault="00C936C0" w:rsidP="00C936C0">
      <w:pPr>
        <w:pStyle w:val="LetranormalTFG"/>
        <w:jc w:val="center"/>
      </w:pPr>
    </w:p>
    <w:p w14:paraId="72FAC349" w14:textId="77777777" w:rsidR="00C936C0" w:rsidDel="003C6C56" w:rsidRDefault="00C936C0" w:rsidP="00C936C0">
      <w:pPr>
        <w:pStyle w:val="LetranormalTFG"/>
        <w:rPr>
          <w:del w:id="675" w:author="David Vacas Miguel" w:date="2018-04-19T00:36:00Z"/>
        </w:rPr>
      </w:pPr>
      <w:r>
        <w:t>Por último, hay dos botones, el primero cuyo texto pone “</w:t>
      </w:r>
      <w:proofErr w:type="spellStart"/>
      <w:r>
        <w:t>Insert</w:t>
      </w:r>
      <w:proofErr w:type="spellEnd"/>
      <w:r>
        <w:t xml:space="preserve"> </w:t>
      </w:r>
      <w:proofErr w:type="spellStart"/>
      <w:r>
        <w:t>Parameters</w:t>
      </w:r>
      <w:proofErr w:type="spellEnd"/>
      <w:r>
        <w:t>”, el cual cuando pulses se introducirán todos los parámetros a la aplicación y se iniciara la simulación. Y un último botón que contiene el texto “</w:t>
      </w:r>
      <w:proofErr w:type="spellStart"/>
      <w:r>
        <w:t>Quit</w:t>
      </w:r>
      <w:proofErr w:type="spellEnd"/>
      <w:r>
        <w:t>” que sirve para cerrar la aplicación.</w:t>
      </w:r>
    </w:p>
    <w:p w14:paraId="1922C361" w14:textId="77777777" w:rsidR="003C6C56" w:rsidRDefault="003C6C56" w:rsidP="00C936C0">
      <w:pPr>
        <w:pStyle w:val="LetranormalTFG"/>
        <w:rPr>
          <w:ins w:id="676" w:author="David Vacas Miguel" w:date="2018-04-19T01:02:00Z"/>
        </w:rPr>
      </w:pPr>
    </w:p>
    <w:p w14:paraId="65AE28FE" w14:textId="77777777" w:rsidR="00C936C0" w:rsidDel="003C6C56" w:rsidRDefault="003C6C56" w:rsidP="00C936C0">
      <w:pPr>
        <w:pStyle w:val="LetranormalTFG"/>
        <w:rPr>
          <w:del w:id="677" w:author="David Vacas Miguel" w:date="2018-04-19T00:36:00Z"/>
        </w:rPr>
      </w:pPr>
      <w:ins w:id="678" w:author="David Vacas Miguel" w:date="2018-04-19T01:02:00Z">
        <w:r>
          <w:t xml:space="preserve">El resultado final de la aplicación se puede observar en la figura </w:t>
        </w:r>
      </w:ins>
      <w:ins w:id="679" w:author="David Vacas Miguel" w:date="2018-04-19T01:12:00Z">
        <w:r w:rsidR="00DC5F1F">
          <w:t>25</w:t>
        </w:r>
      </w:ins>
      <w:ins w:id="680" w:author="David Vacas Miguel" w:date="2018-04-19T01:03:00Z">
        <w:r>
          <w:t>, donde podemos observar tanto</w:t>
        </w:r>
      </w:ins>
      <w:ins w:id="681" w:author="David Vacas Miguel" w:date="2018-04-19T01:04:00Z">
        <w:r>
          <w:t xml:space="preserve"> la zona del </w:t>
        </w:r>
        <w:proofErr w:type="spellStart"/>
        <w:r>
          <w:t>viewport</w:t>
        </w:r>
        <w:proofErr w:type="spellEnd"/>
        <w:r>
          <w:t>, a la izquierda, como la</w:t>
        </w:r>
      </w:ins>
      <w:ins w:id="682" w:author="David Vacas Miguel" w:date="2018-04-19T01:05:00Z">
        <w:r>
          <w:t xml:space="preserve"> zona de entrada de datos, a la derecha.</w:t>
        </w:r>
      </w:ins>
    </w:p>
    <w:p w14:paraId="6567806C" w14:textId="77777777" w:rsidR="003C6C56" w:rsidRDefault="003C6C56" w:rsidP="00C936C0">
      <w:pPr>
        <w:pStyle w:val="LetranormalTFG"/>
        <w:rPr>
          <w:ins w:id="683" w:author="David Vacas Miguel" w:date="2018-04-19T01:05:00Z"/>
        </w:rPr>
      </w:pPr>
    </w:p>
    <w:p w14:paraId="4EB69B81" w14:textId="77777777" w:rsidR="00AD5F04" w:rsidRDefault="008F5EF7" w:rsidP="003E0EB6">
      <w:pPr>
        <w:pStyle w:val="LetranormalTFG"/>
        <w:jc w:val="center"/>
        <w:rPr>
          <w:ins w:id="684" w:author="David Vacas Miguel" w:date="2018-04-19T01:06:00Z"/>
        </w:rPr>
        <w:pPrChange w:id="685" w:author="David Vacas Miguel" w:date="2018-04-19T01:08:00Z">
          <w:pPr>
            <w:pStyle w:val="LetranormalTFG"/>
          </w:pPr>
        </w:pPrChange>
      </w:pPr>
      <w:ins w:id="686" w:author="David Vacas Miguel" w:date="2018-04-19T01:06:00Z">
        <w:r>
          <w:rPr>
            <w:noProof/>
          </w:rPr>
          <w:lastRenderedPageBreak/>
          <w:drawing>
            <wp:inline distT="0" distB="0" distL="0" distR="0" wp14:anchorId="38C26716" wp14:editId="14F98392">
              <wp:extent cx="5753100" cy="37909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ins>
      <w:del w:id="687" w:author="David Vacas Miguel" w:date="2018-04-19T00:36:00Z">
        <w:r w:rsidR="00AD5F04" w:rsidDel="00A57C1E">
          <w:br w:type="page"/>
        </w:r>
      </w:del>
    </w:p>
    <w:p w14:paraId="4E788FC2" w14:textId="77777777" w:rsidR="008F5EF7" w:rsidRPr="00C936C0" w:rsidRDefault="008F5EF7" w:rsidP="008F5EF7">
      <w:pPr>
        <w:pStyle w:val="LetranormalTFG"/>
        <w:jc w:val="center"/>
        <w:pPrChange w:id="688" w:author="David Vacas Miguel" w:date="2018-04-19T01:06:00Z">
          <w:pPr>
            <w:pStyle w:val="LetranormalTFG"/>
          </w:pPr>
        </w:pPrChange>
      </w:pPr>
      <w:ins w:id="689" w:author="David Vacas Miguel" w:date="2018-04-19T01:06:00Z">
        <w:r w:rsidRPr="003E0EB6">
          <w:rPr>
            <w:b/>
            <w:rPrChange w:id="690" w:author="David Vacas Miguel" w:date="2018-04-19T01:09:00Z">
              <w:rPr/>
            </w:rPrChange>
          </w:rPr>
          <w:t xml:space="preserve">Figura </w:t>
        </w:r>
      </w:ins>
      <w:ins w:id="691" w:author="David Vacas Miguel" w:date="2018-04-19T01:12:00Z">
        <w:r w:rsidR="00DC5F1F">
          <w:rPr>
            <w:b/>
          </w:rPr>
          <w:t>25</w:t>
        </w:r>
      </w:ins>
      <w:ins w:id="692" w:author="David Vacas Miguel" w:date="2018-04-19T01:06:00Z">
        <w:r w:rsidRPr="003E0EB6">
          <w:rPr>
            <w:b/>
            <w:rPrChange w:id="693" w:author="David Vacas Miguel" w:date="2018-04-19T01:09:00Z">
              <w:rPr/>
            </w:rPrChange>
          </w:rPr>
          <w:t>.</w:t>
        </w:r>
        <w:r>
          <w:t xml:space="preserve"> Aplicación al completo.</w:t>
        </w:r>
      </w:ins>
    </w:p>
    <w:p w14:paraId="022FF4E6" w14:textId="77777777" w:rsidR="00AD5F04" w:rsidDel="00A57C1E" w:rsidRDefault="00AD5F04" w:rsidP="00AD5F04">
      <w:pPr>
        <w:pStyle w:val="TFGtitulo2"/>
        <w:numPr>
          <w:ilvl w:val="0"/>
          <w:numId w:val="15"/>
        </w:numPr>
        <w:rPr>
          <w:del w:id="694" w:author="David Vacas Miguel" w:date="2018-04-19T00:36:00Z"/>
        </w:rPr>
      </w:pPr>
      <w:bookmarkStart w:id="695" w:name="_Toc510215743"/>
      <w:r>
        <w:t>Casos de uso</w:t>
      </w:r>
      <w:bookmarkEnd w:id="695"/>
    </w:p>
    <w:p w14:paraId="04D2D2DB" w14:textId="77777777" w:rsidR="00E652DB" w:rsidRDefault="00E652DB" w:rsidP="00E652DB">
      <w:pPr>
        <w:pStyle w:val="TFGtitulo2"/>
        <w:numPr>
          <w:ilvl w:val="0"/>
          <w:numId w:val="15"/>
        </w:numPr>
        <w:pPrChange w:id="696" w:author="David Vacas Miguel" w:date="2018-04-19T00:36:00Z">
          <w:pPr>
            <w:pStyle w:val="LetranormalTFG"/>
          </w:pPr>
        </w:pPrChange>
      </w:pPr>
    </w:p>
    <w:p w14:paraId="26EFD0FD" w14:textId="77777777" w:rsidR="00E652DB" w:rsidRDefault="00E652DB" w:rsidP="00E652DB">
      <w:pPr>
        <w:pStyle w:val="LetranormalTFG"/>
      </w:pPr>
      <w:r>
        <w:t>A continuación se muestran diferentes resultados de diferentes robots sobre un mismo circuito:</w:t>
      </w:r>
    </w:p>
    <w:tbl>
      <w:tblPr>
        <w:tblStyle w:val="Cuadrculadetablaclara"/>
        <w:tblW w:w="0" w:type="auto"/>
        <w:jc w:val="center"/>
        <w:tblLook w:val="04A0" w:firstRow="1" w:lastRow="0" w:firstColumn="1" w:lastColumn="0" w:noHBand="0" w:noVBand="1"/>
      </w:tblPr>
      <w:tblGrid>
        <w:gridCol w:w="870"/>
        <w:gridCol w:w="2850"/>
      </w:tblGrid>
      <w:tr w:rsidR="00E652DB" w14:paraId="096EFF45" w14:textId="77777777" w:rsidTr="0065054E">
        <w:trPr>
          <w:trHeight w:val="345"/>
          <w:jc w:val="center"/>
        </w:trPr>
        <w:tc>
          <w:tcPr>
            <w:tcW w:w="870" w:type="dxa"/>
          </w:tcPr>
          <w:p w14:paraId="59313192" w14:textId="77777777" w:rsidR="00E652DB" w:rsidRPr="003B1B09" w:rsidRDefault="00E652DB" w:rsidP="0065054E">
            <w:pPr>
              <w:pStyle w:val="LetranormalTFG"/>
              <w:jc w:val="center"/>
              <w:rPr>
                <w:b/>
              </w:rPr>
            </w:pPr>
            <w:r w:rsidRPr="003B1B09">
              <w:rPr>
                <w:b/>
              </w:rPr>
              <w:t>WR</w:t>
            </w:r>
          </w:p>
        </w:tc>
        <w:tc>
          <w:tcPr>
            <w:tcW w:w="2850" w:type="dxa"/>
          </w:tcPr>
          <w:p w14:paraId="4F479D6B" w14:textId="77777777" w:rsidR="00E652DB" w:rsidRDefault="00E652DB" w:rsidP="0065054E">
            <w:pPr>
              <w:pStyle w:val="LetranormalTFG"/>
            </w:pPr>
            <w:r>
              <w:t>Radio de las ruedas</w:t>
            </w:r>
          </w:p>
        </w:tc>
      </w:tr>
      <w:tr w:rsidR="00E652DB" w14:paraId="594DCB14" w14:textId="77777777" w:rsidTr="0065054E">
        <w:trPr>
          <w:trHeight w:val="358"/>
          <w:jc w:val="center"/>
        </w:trPr>
        <w:tc>
          <w:tcPr>
            <w:tcW w:w="870" w:type="dxa"/>
          </w:tcPr>
          <w:p w14:paraId="0243B50A" w14:textId="77777777" w:rsidR="00E652DB" w:rsidRPr="003B1B09" w:rsidRDefault="00E652DB" w:rsidP="0065054E">
            <w:pPr>
              <w:pStyle w:val="LetranormalTFG"/>
              <w:jc w:val="center"/>
              <w:rPr>
                <w:b/>
              </w:rPr>
            </w:pPr>
            <w:r w:rsidRPr="003B1B09">
              <w:rPr>
                <w:b/>
              </w:rPr>
              <w:t>WS</w:t>
            </w:r>
          </w:p>
        </w:tc>
        <w:tc>
          <w:tcPr>
            <w:tcW w:w="2850" w:type="dxa"/>
          </w:tcPr>
          <w:p w14:paraId="7A84F23B" w14:textId="77777777" w:rsidR="00E652DB" w:rsidRDefault="00E652DB" w:rsidP="0065054E">
            <w:pPr>
              <w:pStyle w:val="LetranormalTFG"/>
            </w:pPr>
            <w:r>
              <w:t>Separación entre las ruedas</w:t>
            </w:r>
          </w:p>
        </w:tc>
      </w:tr>
      <w:tr w:rsidR="00E652DB" w14:paraId="6F52D1C3" w14:textId="77777777" w:rsidTr="0065054E">
        <w:trPr>
          <w:trHeight w:val="691"/>
          <w:jc w:val="center"/>
        </w:trPr>
        <w:tc>
          <w:tcPr>
            <w:tcW w:w="870" w:type="dxa"/>
          </w:tcPr>
          <w:p w14:paraId="1874A299" w14:textId="77777777" w:rsidR="00E652DB" w:rsidRPr="003B1B09" w:rsidRDefault="00E652DB" w:rsidP="0065054E">
            <w:pPr>
              <w:pStyle w:val="LetranormalTFG"/>
              <w:jc w:val="center"/>
              <w:rPr>
                <w:b/>
              </w:rPr>
            </w:pPr>
            <w:r w:rsidRPr="003B1B09">
              <w:rPr>
                <w:b/>
              </w:rPr>
              <w:t>WD</w:t>
            </w:r>
          </w:p>
        </w:tc>
        <w:tc>
          <w:tcPr>
            <w:tcW w:w="2850" w:type="dxa"/>
          </w:tcPr>
          <w:p w14:paraId="4D8E8360" w14:textId="77777777" w:rsidR="00E652DB" w:rsidRDefault="00E652DB" w:rsidP="0065054E">
            <w:pPr>
              <w:pStyle w:val="LetranormalTFG"/>
            </w:pPr>
            <w:r>
              <w:t>Distancia desde el borde del robot a las ruedas</w:t>
            </w:r>
          </w:p>
        </w:tc>
      </w:tr>
      <w:tr w:rsidR="00E652DB" w14:paraId="764730E6" w14:textId="77777777" w:rsidTr="0065054E">
        <w:trPr>
          <w:trHeight w:val="358"/>
          <w:jc w:val="center"/>
        </w:trPr>
        <w:tc>
          <w:tcPr>
            <w:tcW w:w="870" w:type="dxa"/>
          </w:tcPr>
          <w:p w14:paraId="57462884" w14:textId="77777777" w:rsidR="00E652DB" w:rsidRPr="003B1B09" w:rsidRDefault="00E652DB" w:rsidP="0065054E">
            <w:pPr>
              <w:pStyle w:val="LetranormalTFG"/>
              <w:jc w:val="center"/>
              <w:rPr>
                <w:b/>
              </w:rPr>
            </w:pPr>
            <w:r w:rsidRPr="003B1B09">
              <w:rPr>
                <w:b/>
              </w:rPr>
              <w:t>L</w:t>
            </w:r>
          </w:p>
        </w:tc>
        <w:tc>
          <w:tcPr>
            <w:tcW w:w="2850" w:type="dxa"/>
          </w:tcPr>
          <w:p w14:paraId="398D2167" w14:textId="77777777" w:rsidR="00E652DB" w:rsidRDefault="00E652DB" w:rsidP="0065054E">
            <w:pPr>
              <w:pStyle w:val="LetranormalTFG"/>
            </w:pPr>
            <w:r>
              <w:t>Largo del robot</w:t>
            </w:r>
          </w:p>
        </w:tc>
      </w:tr>
      <w:tr w:rsidR="00E652DB" w14:paraId="28E8C0F9" w14:textId="77777777" w:rsidTr="0065054E">
        <w:trPr>
          <w:trHeight w:val="345"/>
          <w:jc w:val="center"/>
        </w:trPr>
        <w:tc>
          <w:tcPr>
            <w:tcW w:w="870" w:type="dxa"/>
          </w:tcPr>
          <w:p w14:paraId="242BE882" w14:textId="77777777" w:rsidR="00E652DB" w:rsidRPr="003B1B09" w:rsidRDefault="00E652DB" w:rsidP="0065054E">
            <w:pPr>
              <w:pStyle w:val="LetranormalTFG"/>
              <w:jc w:val="center"/>
              <w:rPr>
                <w:b/>
              </w:rPr>
            </w:pPr>
            <w:r w:rsidRPr="003B1B09">
              <w:rPr>
                <w:b/>
              </w:rPr>
              <w:t>A</w:t>
            </w:r>
          </w:p>
        </w:tc>
        <w:tc>
          <w:tcPr>
            <w:tcW w:w="2850" w:type="dxa"/>
          </w:tcPr>
          <w:p w14:paraId="43838DEE" w14:textId="77777777" w:rsidR="00E652DB" w:rsidRDefault="00E652DB" w:rsidP="0065054E">
            <w:pPr>
              <w:pStyle w:val="LetranormalTFG"/>
            </w:pPr>
            <w:r>
              <w:t>Ancho del robot</w:t>
            </w:r>
          </w:p>
        </w:tc>
      </w:tr>
      <w:tr w:rsidR="00E652DB" w14:paraId="3AAF700A" w14:textId="77777777" w:rsidTr="0065054E">
        <w:trPr>
          <w:trHeight w:val="704"/>
          <w:jc w:val="center"/>
        </w:trPr>
        <w:tc>
          <w:tcPr>
            <w:tcW w:w="870" w:type="dxa"/>
          </w:tcPr>
          <w:p w14:paraId="043FDE50" w14:textId="77777777" w:rsidR="00E652DB" w:rsidRPr="003B1B09" w:rsidRDefault="00E652DB" w:rsidP="0065054E">
            <w:pPr>
              <w:pStyle w:val="LetranormalTFG"/>
              <w:jc w:val="center"/>
              <w:rPr>
                <w:b/>
              </w:rPr>
            </w:pPr>
            <w:r w:rsidRPr="003B1B09">
              <w:rPr>
                <w:b/>
              </w:rPr>
              <w:t>SD</w:t>
            </w:r>
          </w:p>
        </w:tc>
        <w:tc>
          <w:tcPr>
            <w:tcW w:w="2850" w:type="dxa"/>
          </w:tcPr>
          <w:p w14:paraId="21404BFA" w14:textId="77777777" w:rsidR="00E652DB" w:rsidRDefault="00E652DB" w:rsidP="0065054E">
            <w:pPr>
              <w:pStyle w:val="LetranormalTFG"/>
            </w:pPr>
            <w:r>
              <w:t>Distancia desde el borde del robot a los sensores</w:t>
            </w:r>
          </w:p>
        </w:tc>
      </w:tr>
      <w:tr w:rsidR="00E652DB" w14:paraId="0855DC6A" w14:textId="77777777" w:rsidTr="0065054E">
        <w:trPr>
          <w:trHeight w:val="429"/>
          <w:jc w:val="center"/>
        </w:trPr>
        <w:tc>
          <w:tcPr>
            <w:tcW w:w="870" w:type="dxa"/>
          </w:tcPr>
          <w:p w14:paraId="776A0EA4" w14:textId="77777777" w:rsidR="00E652DB" w:rsidRPr="003B1B09" w:rsidRDefault="00E652DB" w:rsidP="0065054E">
            <w:pPr>
              <w:pStyle w:val="LetranormalTFG"/>
              <w:jc w:val="center"/>
              <w:rPr>
                <w:b/>
              </w:rPr>
            </w:pPr>
            <w:r w:rsidRPr="003B1B09">
              <w:rPr>
                <w:b/>
              </w:rPr>
              <w:t>SS</w:t>
            </w:r>
          </w:p>
        </w:tc>
        <w:tc>
          <w:tcPr>
            <w:tcW w:w="2850" w:type="dxa"/>
          </w:tcPr>
          <w:p w14:paraId="3AC08FB5" w14:textId="77777777" w:rsidR="00E652DB" w:rsidRDefault="00E652DB" w:rsidP="0065054E">
            <w:pPr>
              <w:pStyle w:val="LetranormalTFG"/>
            </w:pPr>
            <w:r>
              <w:t>Separación entre los sensores</w:t>
            </w:r>
          </w:p>
        </w:tc>
      </w:tr>
    </w:tbl>
    <w:p w14:paraId="60F570D3" w14:textId="77777777" w:rsidR="00E652DB" w:rsidRDefault="00E652DB" w:rsidP="00E652DB">
      <w:pPr>
        <w:pStyle w:val="LetranormalTFG"/>
        <w:jc w:val="center"/>
      </w:pPr>
      <w:r w:rsidRPr="008A1F62">
        <w:rPr>
          <w:b/>
        </w:rPr>
        <w:lastRenderedPageBreak/>
        <w:t xml:space="preserve">Figura </w:t>
      </w:r>
      <w:r w:rsidR="003278DE">
        <w:rPr>
          <w:b/>
        </w:rPr>
        <w:t>2</w:t>
      </w:r>
      <w:ins w:id="697" w:author="David Vacas Miguel" w:date="2018-04-19T01:12:00Z">
        <w:r w:rsidR="00DC5F1F">
          <w:rPr>
            <w:b/>
          </w:rPr>
          <w:t>6</w:t>
        </w:r>
      </w:ins>
      <w:del w:id="698" w:author="David Vacas Miguel" w:date="2018-04-19T01:12:00Z">
        <w:r w:rsidR="003278DE" w:rsidDel="00DC5F1F">
          <w:rPr>
            <w:b/>
          </w:rPr>
          <w:delText>1</w:delText>
        </w:r>
      </w:del>
      <w:r w:rsidRPr="008A1F62">
        <w:rPr>
          <w:b/>
        </w:rPr>
        <w:t>.</w:t>
      </w:r>
      <w:r>
        <w:t xml:space="preserve"> Leyenda de las abreviaturas usadas</w:t>
      </w:r>
    </w:p>
    <w:p w14:paraId="42F62FD6" w14:textId="77777777" w:rsidR="00E652DB" w:rsidRDefault="00E652DB" w:rsidP="00E652DB">
      <w:pPr>
        <w:pStyle w:val="LetranormalTFG"/>
      </w:pPr>
    </w:p>
    <w:tbl>
      <w:tblPr>
        <w:tblStyle w:val="Tablanormal5"/>
        <w:tblW w:w="0" w:type="auto"/>
        <w:tblLook w:val="04A0" w:firstRow="1" w:lastRow="0" w:firstColumn="1" w:lastColumn="0" w:noHBand="0" w:noVBand="1"/>
      </w:tblPr>
      <w:tblGrid>
        <w:gridCol w:w="1433"/>
        <w:gridCol w:w="994"/>
        <w:gridCol w:w="955"/>
        <w:gridCol w:w="953"/>
        <w:gridCol w:w="959"/>
        <w:gridCol w:w="944"/>
        <w:gridCol w:w="944"/>
        <w:gridCol w:w="947"/>
        <w:gridCol w:w="941"/>
      </w:tblGrid>
      <w:tr w:rsidR="00E652DB" w14:paraId="7CFE9D38" w14:textId="77777777" w:rsidTr="006505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14:paraId="7995EEC5" w14:textId="77777777" w:rsidR="00E652DB" w:rsidRDefault="00E652DB" w:rsidP="0065054E">
            <w:pPr>
              <w:pStyle w:val="LetranormalTFG"/>
            </w:pPr>
            <w:r>
              <w:t>Parámetros</w:t>
            </w:r>
          </w:p>
        </w:tc>
        <w:tc>
          <w:tcPr>
            <w:tcW w:w="1006" w:type="dxa"/>
          </w:tcPr>
          <w:p w14:paraId="07F5E718"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proofErr w:type="spellStart"/>
            <w:r>
              <w:t>Speed</w:t>
            </w:r>
            <w:proofErr w:type="spellEnd"/>
          </w:p>
        </w:tc>
        <w:tc>
          <w:tcPr>
            <w:tcW w:w="1006" w:type="dxa"/>
          </w:tcPr>
          <w:p w14:paraId="7FAF2A01"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WR</w:t>
            </w:r>
          </w:p>
        </w:tc>
        <w:tc>
          <w:tcPr>
            <w:tcW w:w="1007" w:type="dxa"/>
          </w:tcPr>
          <w:p w14:paraId="7DEB6198"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WS</w:t>
            </w:r>
          </w:p>
        </w:tc>
        <w:tc>
          <w:tcPr>
            <w:tcW w:w="1007" w:type="dxa"/>
          </w:tcPr>
          <w:p w14:paraId="4A0C0086"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WD</w:t>
            </w:r>
          </w:p>
        </w:tc>
        <w:tc>
          <w:tcPr>
            <w:tcW w:w="1007" w:type="dxa"/>
          </w:tcPr>
          <w:p w14:paraId="497CFBB5"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L</w:t>
            </w:r>
          </w:p>
        </w:tc>
        <w:tc>
          <w:tcPr>
            <w:tcW w:w="1007" w:type="dxa"/>
          </w:tcPr>
          <w:p w14:paraId="5AD11F3A"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A</w:t>
            </w:r>
          </w:p>
        </w:tc>
        <w:tc>
          <w:tcPr>
            <w:tcW w:w="1007" w:type="dxa"/>
          </w:tcPr>
          <w:p w14:paraId="23A7D10F"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SD</w:t>
            </w:r>
          </w:p>
        </w:tc>
        <w:tc>
          <w:tcPr>
            <w:tcW w:w="1007" w:type="dxa"/>
          </w:tcPr>
          <w:p w14:paraId="780BEFE2"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SS</w:t>
            </w:r>
          </w:p>
        </w:tc>
      </w:tr>
      <w:tr w:rsidR="00E652DB" w14:paraId="1E2E9275" w14:textId="77777777" w:rsidTr="00650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4EE271BE" w14:textId="77777777" w:rsidR="00E652DB" w:rsidRDefault="00E652DB" w:rsidP="0065054E">
            <w:pPr>
              <w:pStyle w:val="LetranormalTFG"/>
            </w:pPr>
            <w:r>
              <w:t>Valor</w:t>
            </w:r>
          </w:p>
        </w:tc>
        <w:tc>
          <w:tcPr>
            <w:tcW w:w="1006" w:type="dxa"/>
          </w:tcPr>
          <w:p w14:paraId="60325E5D"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6" w:type="dxa"/>
          </w:tcPr>
          <w:p w14:paraId="075AF58C"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7" w:type="dxa"/>
          </w:tcPr>
          <w:p w14:paraId="478AB494"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16</w:t>
            </w:r>
          </w:p>
        </w:tc>
        <w:tc>
          <w:tcPr>
            <w:tcW w:w="1007" w:type="dxa"/>
          </w:tcPr>
          <w:p w14:paraId="2F3E7EDD"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3</w:t>
            </w:r>
          </w:p>
        </w:tc>
        <w:tc>
          <w:tcPr>
            <w:tcW w:w="1007" w:type="dxa"/>
          </w:tcPr>
          <w:p w14:paraId="0B95A9BF"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22</w:t>
            </w:r>
          </w:p>
        </w:tc>
        <w:tc>
          <w:tcPr>
            <w:tcW w:w="1007" w:type="dxa"/>
          </w:tcPr>
          <w:p w14:paraId="079DC67A"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16</w:t>
            </w:r>
          </w:p>
        </w:tc>
        <w:tc>
          <w:tcPr>
            <w:tcW w:w="1007" w:type="dxa"/>
          </w:tcPr>
          <w:p w14:paraId="4AD3F1BD"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0</w:t>
            </w:r>
          </w:p>
        </w:tc>
        <w:tc>
          <w:tcPr>
            <w:tcW w:w="1007" w:type="dxa"/>
          </w:tcPr>
          <w:p w14:paraId="3FEDBB13"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4</w:t>
            </w:r>
          </w:p>
        </w:tc>
      </w:tr>
    </w:tbl>
    <w:p w14:paraId="7BB56213" w14:textId="77777777" w:rsidR="00E652DB" w:rsidRDefault="00E652DB" w:rsidP="00E652DB">
      <w:pPr>
        <w:pStyle w:val="LetranormalTFG"/>
      </w:pPr>
      <w:r>
        <w:t>Tiempo: 90s.</w:t>
      </w:r>
    </w:p>
    <w:p w14:paraId="78806F5B" w14:textId="77777777" w:rsidR="00E652DB" w:rsidRDefault="006872E6" w:rsidP="00E652DB">
      <w:pPr>
        <w:pStyle w:val="LetranormalTFG"/>
        <w:jc w:val="center"/>
      </w:pPr>
      <w:r>
        <w:rPr>
          <w:noProof/>
          <w:lang w:eastAsia="es-ES"/>
        </w:rPr>
        <w:pict w14:anchorId="433943F1">
          <v:shape id="_x0000_i1144" type="#_x0000_t75" style="width:205.5pt;height:189pt">
            <v:imagedata r:id="rId39" o:title="resultados1"/>
          </v:shape>
        </w:pict>
      </w:r>
    </w:p>
    <w:p w14:paraId="723CEB05" w14:textId="77777777" w:rsidR="00E652DB" w:rsidRDefault="00E652DB" w:rsidP="00E652DB">
      <w:pPr>
        <w:pStyle w:val="LetranormalTFG"/>
        <w:jc w:val="center"/>
      </w:pPr>
    </w:p>
    <w:p w14:paraId="26110D7D" w14:textId="77777777" w:rsidR="00E652DB" w:rsidRDefault="00E652DB" w:rsidP="00E652DB">
      <w:pPr>
        <w:pStyle w:val="LetranormalTFG"/>
        <w:jc w:val="center"/>
      </w:pPr>
    </w:p>
    <w:tbl>
      <w:tblPr>
        <w:tblStyle w:val="Tablanormal5"/>
        <w:tblW w:w="0" w:type="auto"/>
        <w:tblLook w:val="04A0" w:firstRow="1" w:lastRow="0" w:firstColumn="1" w:lastColumn="0" w:noHBand="0" w:noVBand="1"/>
      </w:tblPr>
      <w:tblGrid>
        <w:gridCol w:w="1434"/>
        <w:gridCol w:w="995"/>
        <w:gridCol w:w="963"/>
        <w:gridCol w:w="951"/>
        <w:gridCol w:w="958"/>
        <w:gridCol w:w="942"/>
        <w:gridCol w:w="942"/>
        <w:gridCol w:w="946"/>
        <w:gridCol w:w="939"/>
      </w:tblGrid>
      <w:tr w:rsidR="00E652DB" w14:paraId="0704F3AC" w14:textId="77777777" w:rsidTr="006505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14:paraId="773F32D3" w14:textId="77777777" w:rsidR="00E652DB" w:rsidRDefault="00E652DB" w:rsidP="0065054E">
            <w:pPr>
              <w:pStyle w:val="LetranormalTFG"/>
            </w:pPr>
            <w:r>
              <w:t>Parámetros</w:t>
            </w:r>
          </w:p>
        </w:tc>
        <w:tc>
          <w:tcPr>
            <w:tcW w:w="1006" w:type="dxa"/>
          </w:tcPr>
          <w:p w14:paraId="4E8DAE41"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proofErr w:type="spellStart"/>
            <w:r>
              <w:t>Speed</w:t>
            </w:r>
            <w:proofErr w:type="spellEnd"/>
          </w:p>
        </w:tc>
        <w:tc>
          <w:tcPr>
            <w:tcW w:w="1006" w:type="dxa"/>
          </w:tcPr>
          <w:p w14:paraId="2C62D925"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WR</w:t>
            </w:r>
          </w:p>
        </w:tc>
        <w:tc>
          <w:tcPr>
            <w:tcW w:w="1007" w:type="dxa"/>
          </w:tcPr>
          <w:p w14:paraId="673118A3"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WS</w:t>
            </w:r>
          </w:p>
        </w:tc>
        <w:tc>
          <w:tcPr>
            <w:tcW w:w="1007" w:type="dxa"/>
          </w:tcPr>
          <w:p w14:paraId="618B07E5"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WD</w:t>
            </w:r>
          </w:p>
        </w:tc>
        <w:tc>
          <w:tcPr>
            <w:tcW w:w="1007" w:type="dxa"/>
          </w:tcPr>
          <w:p w14:paraId="2DBABE80"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L</w:t>
            </w:r>
          </w:p>
        </w:tc>
        <w:tc>
          <w:tcPr>
            <w:tcW w:w="1007" w:type="dxa"/>
          </w:tcPr>
          <w:p w14:paraId="702AF3F6"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A</w:t>
            </w:r>
          </w:p>
        </w:tc>
        <w:tc>
          <w:tcPr>
            <w:tcW w:w="1007" w:type="dxa"/>
          </w:tcPr>
          <w:p w14:paraId="3ADE1ECD"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SD</w:t>
            </w:r>
          </w:p>
        </w:tc>
        <w:tc>
          <w:tcPr>
            <w:tcW w:w="1007" w:type="dxa"/>
          </w:tcPr>
          <w:p w14:paraId="765070D1"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SS</w:t>
            </w:r>
          </w:p>
        </w:tc>
      </w:tr>
      <w:tr w:rsidR="00E652DB" w14:paraId="134FFC24" w14:textId="77777777" w:rsidTr="00650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6404B6C5" w14:textId="77777777" w:rsidR="00E652DB" w:rsidRDefault="00E652DB" w:rsidP="0065054E">
            <w:pPr>
              <w:pStyle w:val="LetranormalTFG"/>
            </w:pPr>
            <w:r>
              <w:t>Valor</w:t>
            </w:r>
          </w:p>
        </w:tc>
        <w:tc>
          <w:tcPr>
            <w:tcW w:w="1006" w:type="dxa"/>
          </w:tcPr>
          <w:p w14:paraId="23E480A1"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6" w:type="dxa"/>
          </w:tcPr>
          <w:p w14:paraId="10276AE5"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1.75</w:t>
            </w:r>
          </w:p>
        </w:tc>
        <w:tc>
          <w:tcPr>
            <w:tcW w:w="1007" w:type="dxa"/>
          </w:tcPr>
          <w:p w14:paraId="533C94D4"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10</w:t>
            </w:r>
          </w:p>
        </w:tc>
        <w:tc>
          <w:tcPr>
            <w:tcW w:w="1007" w:type="dxa"/>
          </w:tcPr>
          <w:p w14:paraId="56266759"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7</w:t>
            </w:r>
          </w:p>
        </w:tc>
        <w:tc>
          <w:tcPr>
            <w:tcW w:w="1007" w:type="dxa"/>
          </w:tcPr>
          <w:p w14:paraId="1A57B579"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30</w:t>
            </w:r>
          </w:p>
        </w:tc>
        <w:tc>
          <w:tcPr>
            <w:tcW w:w="1007" w:type="dxa"/>
          </w:tcPr>
          <w:p w14:paraId="31D9AB44"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15</w:t>
            </w:r>
          </w:p>
        </w:tc>
        <w:tc>
          <w:tcPr>
            <w:tcW w:w="1007" w:type="dxa"/>
          </w:tcPr>
          <w:p w14:paraId="068C0E0C"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7" w:type="dxa"/>
          </w:tcPr>
          <w:p w14:paraId="46039AA1"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7</w:t>
            </w:r>
          </w:p>
        </w:tc>
      </w:tr>
    </w:tbl>
    <w:p w14:paraId="7E88A8E5" w14:textId="77777777" w:rsidR="00E652DB" w:rsidRDefault="00E652DB" w:rsidP="00E652DB">
      <w:pPr>
        <w:pStyle w:val="LetranormalTFG"/>
      </w:pPr>
      <w:r>
        <w:t>Tiempo: 92s.</w:t>
      </w:r>
    </w:p>
    <w:p w14:paraId="5BC465C1" w14:textId="77777777" w:rsidR="00E652DB" w:rsidRDefault="006872E6" w:rsidP="00E652DB">
      <w:pPr>
        <w:pStyle w:val="LetranormalTFG"/>
        <w:jc w:val="center"/>
        <w:rPr>
          <w:noProof/>
          <w:lang w:eastAsia="es-ES"/>
        </w:rPr>
      </w:pPr>
      <w:r>
        <w:rPr>
          <w:noProof/>
          <w:lang w:eastAsia="es-ES"/>
        </w:rPr>
        <w:pict w14:anchorId="06F04E78">
          <v:shape id="_x0000_i1145" type="#_x0000_t75" style="width:205.5pt;height:186.75pt">
            <v:imagedata r:id="rId40" o:title="resultados2"/>
          </v:shape>
        </w:pict>
      </w:r>
    </w:p>
    <w:p w14:paraId="18809407" w14:textId="77777777" w:rsidR="0049345F" w:rsidRDefault="0049345F" w:rsidP="00E652DB">
      <w:pPr>
        <w:pStyle w:val="LetranormalTFG"/>
        <w:jc w:val="center"/>
      </w:pPr>
    </w:p>
    <w:tbl>
      <w:tblPr>
        <w:tblStyle w:val="Tablanormal5"/>
        <w:tblW w:w="0" w:type="auto"/>
        <w:tblLook w:val="04A0" w:firstRow="1" w:lastRow="0" w:firstColumn="1" w:lastColumn="0" w:noHBand="0" w:noVBand="1"/>
      </w:tblPr>
      <w:tblGrid>
        <w:gridCol w:w="1433"/>
        <w:gridCol w:w="994"/>
        <w:gridCol w:w="955"/>
        <w:gridCol w:w="953"/>
        <w:gridCol w:w="959"/>
        <w:gridCol w:w="944"/>
        <w:gridCol w:w="944"/>
        <w:gridCol w:w="947"/>
        <w:gridCol w:w="941"/>
      </w:tblGrid>
      <w:tr w:rsidR="00E652DB" w14:paraId="543CE780" w14:textId="77777777" w:rsidTr="006505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14:paraId="17BB8E23" w14:textId="77777777" w:rsidR="00E652DB" w:rsidRDefault="00E652DB" w:rsidP="0065054E">
            <w:pPr>
              <w:pStyle w:val="LetranormalTFG"/>
            </w:pPr>
            <w:r>
              <w:lastRenderedPageBreak/>
              <w:t>Parámetros</w:t>
            </w:r>
          </w:p>
        </w:tc>
        <w:tc>
          <w:tcPr>
            <w:tcW w:w="1006" w:type="dxa"/>
          </w:tcPr>
          <w:p w14:paraId="11489408"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proofErr w:type="spellStart"/>
            <w:r>
              <w:t>Speed</w:t>
            </w:r>
            <w:proofErr w:type="spellEnd"/>
          </w:p>
        </w:tc>
        <w:tc>
          <w:tcPr>
            <w:tcW w:w="1006" w:type="dxa"/>
          </w:tcPr>
          <w:p w14:paraId="2863BD0A"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WR</w:t>
            </w:r>
          </w:p>
        </w:tc>
        <w:tc>
          <w:tcPr>
            <w:tcW w:w="1007" w:type="dxa"/>
          </w:tcPr>
          <w:p w14:paraId="15580313"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WS</w:t>
            </w:r>
          </w:p>
        </w:tc>
        <w:tc>
          <w:tcPr>
            <w:tcW w:w="1007" w:type="dxa"/>
          </w:tcPr>
          <w:p w14:paraId="6C7AAC98"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WD</w:t>
            </w:r>
          </w:p>
        </w:tc>
        <w:tc>
          <w:tcPr>
            <w:tcW w:w="1007" w:type="dxa"/>
          </w:tcPr>
          <w:p w14:paraId="393C2201"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L</w:t>
            </w:r>
          </w:p>
        </w:tc>
        <w:tc>
          <w:tcPr>
            <w:tcW w:w="1007" w:type="dxa"/>
          </w:tcPr>
          <w:p w14:paraId="52F151A9"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A</w:t>
            </w:r>
          </w:p>
        </w:tc>
        <w:tc>
          <w:tcPr>
            <w:tcW w:w="1007" w:type="dxa"/>
          </w:tcPr>
          <w:p w14:paraId="0ED69D4F"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SD</w:t>
            </w:r>
          </w:p>
        </w:tc>
        <w:tc>
          <w:tcPr>
            <w:tcW w:w="1007" w:type="dxa"/>
          </w:tcPr>
          <w:p w14:paraId="5A5D9C2A"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SS</w:t>
            </w:r>
          </w:p>
        </w:tc>
      </w:tr>
      <w:tr w:rsidR="00E652DB" w14:paraId="72E0BDED" w14:textId="77777777" w:rsidTr="00650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3F89F716" w14:textId="77777777" w:rsidR="00E652DB" w:rsidRDefault="00E652DB" w:rsidP="0065054E">
            <w:pPr>
              <w:pStyle w:val="LetranormalTFG"/>
            </w:pPr>
            <w:r>
              <w:t>Valor</w:t>
            </w:r>
          </w:p>
        </w:tc>
        <w:tc>
          <w:tcPr>
            <w:tcW w:w="1006" w:type="dxa"/>
          </w:tcPr>
          <w:p w14:paraId="2AD8DBD0"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6" w:type="dxa"/>
          </w:tcPr>
          <w:p w14:paraId="5C7585B7"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1.5</w:t>
            </w:r>
          </w:p>
        </w:tc>
        <w:tc>
          <w:tcPr>
            <w:tcW w:w="1007" w:type="dxa"/>
          </w:tcPr>
          <w:p w14:paraId="23979E71"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20</w:t>
            </w:r>
          </w:p>
        </w:tc>
        <w:tc>
          <w:tcPr>
            <w:tcW w:w="1007" w:type="dxa"/>
          </w:tcPr>
          <w:p w14:paraId="0AA60A2E"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7" w:type="dxa"/>
          </w:tcPr>
          <w:p w14:paraId="1EE131DF"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12</w:t>
            </w:r>
          </w:p>
        </w:tc>
        <w:tc>
          <w:tcPr>
            <w:tcW w:w="1007" w:type="dxa"/>
          </w:tcPr>
          <w:p w14:paraId="40430377"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10</w:t>
            </w:r>
          </w:p>
        </w:tc>
        <w:tc>
          <w:tcPr>
            <w:tcW w:w="1007" w:type="dxa"/>
          </w:tcPr>
          <w:p w14:paraId="65E8C2B2"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7" w:type="dxa"/>
          </w:tcPr>
          <w:p w14:paraId="2D821808"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3</w:t>
            </w:r>
          </w:p>
        </w:tc>
      </w:tr>
    </w:tbl>
    <w:p w14:paraId="32E310D4" w14:textId="77777777" w:rsidR="00E652DB" w:rsidRDefault="00E652DB" w:rsidP="00E652DB">
      <w:pPr>
        <w:pStyle w:val="LetranormalTFG"/>
      </w:pPr>
      <w:r>
        <w:t>Tiempo: 125s.</w:t>
      </w:r>
    </w:p>
    <w:p w14:paraId="4C0965DD" w14:textId="77777777" w:rsidR="00E652DB" w:rsidRDefault="006872E6" w:rsidP="00E652DB">
      <w:pPr>
        <w:pStyle w:val="LetranormalTFG"/>
        <w:jc w:val="center"/>
      </w:pPr>
      <w:r>
        <w:rPr>
          <w:noProof/>
          <w:lang w:eastAsia="es-ES"/>
        </w:rPr>
        <w:pict w14:anchorId="4BFF03DF">
          <v:shape id="_x0000_i1146" type="#_x0000_t75" style="width:207.75pt;height:187.5pt">
            <v:imagedata r:id="rId41" o:title="resultados3"/>
          </v:shape>
        </w:pict>
      </w:r>
    </w:p>
    <w:p w14:paraId="1F95A8C0" w14:textId="77777777" w:rsidR="00E652DB" w:rsidDel="00A57C1E" w:rsidRDefault="00E652DB" w:rsidP="00E652DB">
      <w:pPr>
        <w:pStyle w:val="LetranormalTFG"/>
        <w:jc w:val="center"/>
        <w:rPr>
          <w:del w:id="699" w:author="David Vacas Miguel" w:date="2018-04-19T00:37:00Z"/>
        </w:rPr>
      </w:pPr>
    </w:p>
    <w:p w14:paraId="4B77A2F1" w14:textId="77777777" w:rsidR="00E652DB" w:rsidDel="00A57C1E" w:rsidRDefault="00E652DB" w:rsidP="00E652DB">
      <w:pPr>
        <w:pStyle w:val="LetranormalTFG"/>
        <w:jc w:val="center"/>
        <w:rPr>
          <w:del w:id="700" w:author="David Vacas Miguel" w:date="2018-04-19T00:37:00Z"/>
        </w:rPr>
      </w:pPr>
    </w:p>
    <w:p w14:paraId="47B2E58C" w14:textId="77777777" w:rsidR="00E652DB" w:rsidDel="00A57C1E" w:rsidRDefault="00E652DB" w:rsidP="00E652DB">
      <w:pPr>
        <w:pStyle w:val="LetranormalTFG"/>
        <w:jc w:val="center"/>
        <w:rPr>
          <w:del w:id="701" w:author="David Vacas Miguel" w:date="2018-04-19T00:37:00Z"/>
        </w:rPr>
      </w:pPr>
    </w:p>
    <w:p w14:paraId="351CF836" w14:textId="77777777" w:rsidR="00E652DB" w:rsidDel="00A57C1E" w:rsidRDefault="00E652DB" w:rsidP="00E652DB">
      <w:pPr>
        <w:pStyle w:val="LetranormalTFG"/>
        <w:jc w:val="center"/>
        <w:rPr>
          <w:del w:id="702" w:author="David Vacas Miguel" w:date="2018-04-19T00:37:00Z"/>
        </w:rPr>
      </w:pPr>
    </w:p>
    <w:p w14:paraId="336B0CFB" w14:textId="77777777" w:rsidR="00E652DB" w:rsidRDefault="00E652DB" w:rsidP="00A57C1E">
      <w:pPr>
        <w:pStyle w:val="LetranormalTFG"/>
        <w:pPrChange w:id="703" w:author="David Vacas Miguel" w:date="2018-04-19T00:37:00Z">
          <w:pPr>
            <w:pStyle w:val="LetranormalTFG"/>
            <w:jc w:val="center"/>
          </w:pPr>
        </w:pPrChange>
      </w:pPr>
    </w:p>
    <w:p w14:paraId="2CDDB919" w14:textId="77777777" w:rsidR="00E652DB" w:rsidRDefault="00E652DB" w:rsidP="00E652DB">
      <w:pPr>
        <w:pStyle w:val="LetranormalTFG"/>
        <w:jc w:val="center"/>
      </w:pPr>
    </w:p>
    <w:tbl>
      <w:tblPr>
        <w:tblStyle w:val="Tablanormal5"/>
        <w:tblW w:w="0" w:type="auto"/>
        <w:tblLook w:val="04A0" w:firstRow="1" w:lastRow="0" w:firstColumn="1" w:lastColumn="0" w:noHBand="0" w:noVBand="1"/>
      </w:tblPr>
      <w:tblGrid>
        <w:gridCol w:w="1433"/>
        <w:gridCol w:w="994"/>
        <w:gridCol w:w="955"/>
        <w:gridCol w:w="953"/>
        <w:gridCol w:w="959"/>
        <w:gridCol w:w="944"/>
        <w:gridCol w:w="944"/>
        <w:gridCol w:w="947"/>
        <w:gridCol w:w="941"/>
      </w:tblGrid>
      <w:tr w:rsidR="00E652DB" w14:paraId="6D17553F" w14:textId="77777777" w:rsidTr="006505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14:paraId="5112CB99" w14:textId="77777777" w:rsidR="00E652DB" w:rsidRDefault="00E652DB" w:rsidP="0065054E">
            <w:pPr>
              <w:pStyle w:val="LetranormalTFG"/>
            </w:pPr>
            <w:r>
              <w:t>Parámetros</w:t>
            </w:r>
          </w:p>
        </w:tc>
        <w:tc>
          <w:tcPr>
            <w:tcW w:w="1006" w:type="dxa"/>
          </w:tcPr>
          <w:p w14:paraId="59198C6A"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proofErr w:type="spellStart"/>
            <w:r>
              <w:t>Speed</w:t>
            </w:r>
            <w:proofErr w:type="spellEnd"/>
          </w:p>
        </w:tc>
        <w:tc>
          <w:tcPr>
            <w:tcW w:w="1006" w:type="dxa"/>
          </w:tcPr>
          <w:p w14:paraId="442CA48F"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WR</w:t>
            </w:r>
          </w:p>
        </w:tc>
        <w:tc>
          <w:tcPr>
            <w:tcW w:w="1007" w:type="dxa"/>
          </w:tcPr>
          <w:p w14:paraId="7FB1EAEC"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WS</w:t>
            </w:r>
          </w:p>
        </w:tc>
        <w:tc>
          <w:tcPr>
            <w:tcW w:w="1007" w:type="dxa"/>
          </w:tcPr>
          <w:p w14:paraId="678E4BEE"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WD</w:t>
            </w:r>
          </w:p>
        </w:tc>
        <w:tc>
          <w:tcPr>
            <w:tcW w:w="1007" w:type="dxa"/>
          </w:tcPr>
          <w:p w14:paraId="5903CE63"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L</w:t>
            </w:r>
          </w:p>
        </w:tc>
        <w:tc>
          <w:tcPr>
            <w:tcW w:w="1007" w:type="dxa"/>
          </w:tcPr>
          <w:p w14:paraId="02119F82"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A</w:t>
            </w:r>
          </w:p>
        </w:tc>
        <w:tc>
          <w:tcPr>
            <w:tcW w:w="1007" w:type="dxa"/>
          </w:tcPr>
          <w:p w14:paraId="7920F525"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SD</w:t>
            </w:r>
          </w:p>
        </w:tc>
        <w:tc>
          <w:tcPr>
            <w:tcW w:w="1007" w:type="dxa"/>
          </w:tcPr>
          <w:p w14:paraId="0069921F" w14:textId="77777777"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SS</w:t>
            </w:r>
          </w:p>
        </w:tc>
      </w:tr>
      <w:tr w:rsidR="00E652DB" w14:paraId="3EBDF56F" w14:textId="77777777" w:rsidTr="00650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332E559D" w14:textId="77777777" w:rsidR="00E652DB" w:rsidRDefault="00E652DB" w:rsidP="0065054E">
            <w:pPr>
              <w:pStyle w:val="LetranormalTFG"/>
            </w:pPr>
            <w:r>
              <w:t>Valor</w:t>
            </w:r>
          </w:p>
        </w:tc>
        <w:tc>
          <w:tcPr>
            <w:tcW w:w="1006" w:type="dxa"/>
          </w:tcPr>
          <w:p w14:paraId="13973657"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6" w:type="dxa"/>
          </w:tcPr>
          <w:p w14:paraId="2B0C53F7"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2.5</w:t>
            </w:r>
          </w:p>
        </w:tc>
        <w:tc>
          <w:tcPr>
            <w:tcW w:w="1007" w:type="dxa"/>
          </w:tcPr>
          <w:p w14:paraId="12FDF297"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20</w:t>
            </w:r>
          </w:p>
        </w:tc>
        <w:tc>
          <w:tcPr>
            <w:tcW w:w="1007" w:type="dxa"/>
          </w:tcPr>
          <w:p w14:paraId="335045C0"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4</w:t>
            </w:r>
          </w:p>
        </w:tc>
        <w:tc>
          <w:tcPr>
            <w:tcW w:w="1007" w:type="dxa"/>
          </w:tcPr>
          <w:p w14:paraId="2990A7C0"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30</w:t>
            </w:r>
          </w:p>
        </w:tc>
        <w:tc>
          <w:tcPr>
            <w:tcW w:w="1007" w:type="dxa"/>
          </w:tcPr>
          <w:p w14:paraId="2D8031CA"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30</w:t>
            </w:r>
          </w:p>
        </w:tc>
        <w:tc>
          <w:tcPr>
            <w:tcW w:w="1007" w:type="dxa"/>
          </w:tcPr>
          <w:p w14:paraId="2A02DF56"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0</w:t>
            </w:r>
          </w:p>
        </w:tc>
        <w:tc>
          <w:tcPr>
            <w:tcW w:w="1007" w:type="dxa"/>
          </w:tcPr>
          <w:p w14:paraId="4B3EAE9F" w14:textId="77777777"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5</w:t>
            </w:r>
          </w:p>
        </w:tc>
      </w:tr>
    </w:tbl>
    <w:p w14:paraId="187D7DD7" w14:textId="77777777" w:rsidR="00E652DB" w:rsidRDefault="00E652DB" w:rsidP="00E652DB">
      <w:pPr>
        <w:pStyle w:val="LetranormalTFG"/>
      </w:pPr>
      <w:r>
        <w:t>Tiempo: 76s.</w:t>
      </w:r>
    </w:p>
    <w:p w14:paraId="215164C5" w14:textId="77777777" w:rsidR="00E652DB" w:rsidRDefault="00E652DB" w:rsidP="00E652DB">
      <w:pPr>
        <w:pStyle w:val="LetranormalTFG"/>
        <w:rPr>
          <w:noProof/>
          <w:lang w:eastAsia="es-ES"/>
        </w:rPr>
      </w:pPr>
    </w:p>
    <w:p w14:paraId="4A938DDE" w14:textId="77777777" w:rsidR="00E652DB" w:rsidRDefault="006872E6" w:rsidP="00E652DB">
      <w:pPr>
        <w:pStyle w:val="LetranormalTFG"/>
        <w:jc w:val="center"/>
      </w:pPr>
      <w:r>
        <w:rPr>
          <w:noProof/>
          <w:lang w:eastAsia="es-ES"/>
        </w:rPr>
        <w:pict w14:anchorId="11445749">
          <v:shape id="_x0000_i1147" type="#_x0000_t75" style="width:213pt;height:192pt">
            <v:imagedata r:id="rId42" o:title="resultados4"/>
          </v:shape>
        </w:pict>
      </w:r>
    </w:p>
    <w:p w14:paraId="19B64F3F" w14:textId="77777777" w:rsidR="00AA4341" w:rsidRDefault="00AA4341">
      <w:pPr>
        <w:rPr>
          <w:rFonts w:ascii="Arial" w:hAnsi="Arial" w:cs="Times New Roman"/>
          <w:sz w:val="24"/>
        </w:rPr>
      </w:pPr>
      <w:r>
        <w:br w:type="page"/>
      </w:r>
    </w:p>
    <w:p w14:paraId="020AF650" w14:textId="77777777" w:rsidR="00AD5F04" w:rsidDel="00A57C1E" w:rsidRDefault="00AD5F04" w:rsidP="00AD5F04">
      <w:pPr>
        <w:pStyle w:val="TituloTFG"/>
        <w:rPr>
          <w:del w:id="704" w:author="David Vacas Miguel" w:date="2018-04-19T00:37:00Z"/>
        </w:rPr>
      </w:pPr>
      <w:bookmarkStart w:id="705" w:name="_Toc510215744"/>
      <w:r>
        <w:lastRenderedPageBreak/>
        <w:t>Conclusiones</w:t>
      </w:r>
      <w:bookmarkEnd w:id="705"/>
    </w:p>
    <w:p w14:paraId="7998070B" w14:textId="77777777" w:rsidR="006C6D37" w:rsidRDefault="006C6D37" w:rsidP="00A57C1E">
      <w:pPr>
        <w:pStyle w:val="TituloTFG"/>
        <w:pPrChange w:id="706" w:author="David Vacas Miguel" w:date="2018-04-19T00:37:00Z">
          <w:pPr>
            <w:pStyle w:val="LetranormalTFG"/>
          </w:pPr>
        </w:pPrChange>
      </w:pPr>
    </w:p>
    <w:p w14:paraId="585322BD" w14:textId="77777777" w:rsidR="006C6D37" w:rsidRDefault="006C6D37" w:rsidP="006C6D37">
      <w:pPr>
        <w:pStyle w:val="LetranormalTFG"/>
      </w:pPr>
      <w:r>
        <w:t>Gracias a este proyecto he obtenido bastante conocimiento sobre C++, además de sobre una tecnología relativamente reciente como es Qt. Para poder realizarlo además ha sido necesario indagar en el funcionamiento más profundo de OpenGL, dotándome así de un mayor conocimiento sobre cómo funciona a bajo nivel.</w:t>
      </w:r>
    </w:p>
    <w:p w14:paraId="0868933E" w14:textId="77777777" w:rsidR="006C6D37" w:rsidRDefault="006C6D37" w:rsidP="006C6D37">
      <w:pPr>
        <w:pStyle w:val="LetranormalTFG"/>
      </w:pPr>
      <w:r>
        <w:t>De los objetivos principales propuestos a la hora de realizar la aplicación, han sido todos logrados.</w:t>
      </w:r>
    </w:p>
    <w:p w14:paraId="2EE55830" w14:textId="77777777" w:rsidR="006C6D37" w:rsidRDefault="006C6D37" w:rsidP="006C6D37">
      <w:pPr>
        <w:pStyle w:val="LetranormalTFG"/>
      </w:pPr>
      <w:r>
        <w:t>Una de las posibles mejoras a realizar sobre este proyecto podría ser el de incluir una forma de realizar carreras varios robots a la vez, o realizar estas carreras de manera online, una persona realizando de host y el resto poniendo sus robots y viendo la carrera. Además se podría mejorar la forma y figuras del robot y el circuito.</w:t>
      </w:r>
    </w:p>
    <w:p w14:paraId="2F74F8CA" w14:textId="77777777" w:rsidR="006C6D37" w:rsidRDefault="006C6D37" w:rsidP="006C6D37">
      <w:pPr>
        <w:pStyle w:val="LetranormalTFG"/>
      </w:pPr>
      <w:r>
        <w:t>Otra posible mejora sería el de desarrollar un algoritmo que dado un circuito encontrara los mejores parámetros posibles del robot para realizar el robot en el menor tiempo posible.</w:t>
      </w:r>
    </w:p>
    <w:p w14:paraId="35791E92" w14:textId="77777777" w:rsidR="006C6D37" w:rsidRDefault="006C6D37" w:rsidP="006C6D37">
      <w:pPr>
        <w:pStyle w:val="LetranormalTFG"/>
      </w:pPr>
    </w:p>
    <w:p w14:paraId="0296A1EE" w14:textId="77777777" w:rsidR="00AD5F04" w:rsidRDefault="00AD5F04">
      <w:pPr>
        <w:rPr>
          <w:rFonts w:ascii="Arial" w:eastAsiaTheme="majorEastAsia" w:hAnsi="Arial" w:cstheme="majorBidi"/>
          <w:b/>
          <w:sz w:val="40"/>
          <w:szCs w:val="32"/>
        </w:rPr>
      </w:pPr>
      <w:r>
        <w:br w:type="page"/>
      </w:r>
    </w:p>
    <w:p w14:paraId="67CEE799" w14:textId="77777777" w:rsidR="00AD5F04" w:rsidRDefault="00515152" w:rsidP="00AD5F04">
      <w:pPr>
        <w:pStyle w:val="TituloTFG"/>
      </w:pPr>
      <w:bookmarkStart w:id="707" w:name="_Toc510215745"/>
      <w:r>
        <w:lastRenderedPageBreak/>
        <w:t>Bibliografía</w:t>
      </w:r>
      <w:bookmarkEnd w:id="707"/>
    </w:p>
    <w:p w14:paraId="0797C502" w14:textId="77777777" w:rsidR="00BC3217" w:rsidRDefault="00BC3217">
      <w:pPr>
        <w:rPr>
          <w:rFonts w:ascii="Arial" w:eastAsiaTheme="majorEastAsia" w:hAnsi="Arial" w:cstheme="majorBidi"/>
          <w:b/>
          <w:sz w:val="40"/>
          <w:szCs w:val="32"/>
        </w:rPr>
      </w:pPr>
    </w:p>
    <w:sectPr w:rsidR="00BC3217" w:rsidSect="009B33CE">
      <w:headerReference w:type="default" r:id="rId43"/>
      <w:footerReference w:type="default" r:id="rId44"/>
      <w:type w:val="continuous"/>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12BCD" w14:textId="77777777" w:rsidR="00880241" w:rsidRDefault="00880241" w:rsidP="008D373D">
      <w:pPr>
        <w:spacing w:after="0" w:line="240" w:lineRule="auto"/>
      </w:pPr>
      <w:r>
        <w:separator/>
      </w:r>
    </w:p>
  </w:endnote>
  <w:endnote w:type="continuationSeparator" w:id="0">
    <w:p w14:paraId="27D96F31" w14:textId="77777777" w:rsidR="00880241" w:rsidRDefault="00880241"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50A79" w14:textId="32AB7001" w:rsidR="00376976" w:rsidRPr="00FE3863" w:rsidRDefault="00376976">
    <w:pPr>
      <w:pStyle w:val="Piedepgina"/>
      <w:rPr>
        <w:rFonts w:ascii="Century Gothic" w:hAnsi="Century Gothic"/>
        <w:i/>
        <w:sz w:val="20"/>
        <w:szCs w:val="20"/>
        <w:rPrChange w:id="714" w:author="Alberto Herrán González" w:date="2018-03-31T13:57:00Z">
          <w:rPr/>
        </w:rPrChange>
      </w:rPr>
    </w:pPr>
    <w:ins w:id="715" w:author="Alberto Herrán González" w:date="2018-03-31T13:56:00Z">
      <w:r w:rsidRPr="00FE3863">
        <w:rPr>
          <w:rFonts w:ascii="Century Gothic" w:hAnsi="Century Gothic"/>
          <w:i/>
          <w:sz w:val="20"/>
          <w:szCs w:val="20"/>
          <w:rPrChange w:id="716" w:author="Alberto Herrán González" w:date="2018-03-31T13:57:00Z">
            <w:rPr/>
          </w:rPrChange>
        </w:rPr>
        <w:t xml:space="preserve">Capítulo </w:t>
      </w:r>
    </w:ins>
    <w:ins w:id="717" w:author="David Vacas Miguel" w:date="2018-04-19T01:22:00Z">
      <w:r w:rsidR="00A04C85" w:rsidRPr="007937C0">
        <w:rPr>
          <w:rFonts w:ascii="Century Gothic" w:hAnsi="Century Gothic"/>
          <w:i/>
          <w:sz w:val="20"/>
          <w:szCs w:val="20"/>
        </w:rPr>
        <w:t>1</w:t>
      </w:r>
    </w:ins>
    <w:ins w:id="718" w:author="Alberto Herrán González" w:date="2018-03-31T13:56:00Z">
      <w:del w:id="719" w:author="David Vacas Miguel" w:date="2018-04-19T01:15:00Z">
        <w:r w:rsidRPr="00A04C85" w:rsidDel="001F6174">
          <w:rPr>
            <w:rFonts w:ascii="Century Gothic" w:hAnsi="Century Gothic"/>
            <w:i/>
            <w:sz w:val="20"/>
            <w:szCs w:val="20"/>
            <w:rPrChange w:id="720" w:author="David Vacas Miguel" w:date="2018-04-19T01:22:00Z">
              <w:rPr/>
            </w:rPrChange>
          </w:rPr>
          <w:delText>1</w:delText>
        </w:r>
      </w:del>
    </w:ins>
    <w:r w:rsidRPr="00A04C85">
      <w:rPr>
        <w:rFonts w:ascii="Century Gothic" w:hAnsi="Century Gothic"/>
        <w:i/>
        <w:sz w:val="20"/>
        <w:szCs w:val="20"/>
        <w:rPrChange w:id="721" w:author="David Vacas Miguel" w:date="2018-04-19T01:22:00Z">
          <w:rPr/>
        </w:rPrChange>
      </w:rPr>
      <w:ptab w:relativeTo="margin" w:alignment="right" w:leader="none"/>
    </w:r>
    <w:r w:rsidRPr="00A04C85">
      <w:rPr>
        <w:rFonts w:ascii="Century Gothic" w:hAnsi="Century Gothic"/>
        <w:sz w:val="20"/>
        <w:szCs w:val="20"/>
        <w:rPrChange w:id="722" w:author="David Vacas Miguel" w:date="2018-04-19T01:22:00Z">
          <w:rPr/>
        </w:rPrChange>
      </w:rPr>
      <w:fldChar w:fldCharType="begin"/>
    </w:r>
    <w:r w:rsidRPr="00A04C85">
      <w:rPr>
        <w:rFonts w:ascii="Century Gothic" w:hAnsi="Century Gothic"/>
        <w:sz w:val="20"/>
        <w:szCs w:val="20"/>
        <w:rPrChange w:id="723" w:author="David Vacas Miguel" w:date="2018-04-19T01:22:00Z">
          <w:rPr/>
        </w:rPrChange>
      </w:rPr>
      <w:instrText xml:space="preserve"> PAGE  \* Arabic  \* MERGEFORMAT </w:instrText>
    </w:r>
    <w:r w:rsidRPr="00A04C85">
      <w:rPr>
        <w:rFonts w:ascii="Century Gothic" w:hAnsi="Century Gothic"/>
        <w:sz w:val="20"/>
        <w:szCs w:val="20"/>
        <w:rPrChange w:id="724" w:author="David Vacas Miguel" w:date="2018-04-19T01:22:00Z">
          <w:rPr/>
        </w:rPrChange>
      </w:rPr>
      <w:fldChar w:fldCharType="separate"/>
    </w:r>
    <w:r w:rsidRPr="00A04C85">
      <w:rPr>
        <w:rFonts w:ascii="Century Gothic" w:hAnsi="Century Gothic"/>
        <w:noProof/>
        <w:sz w:val="20"/>
        <w:szCs w:val="20"/>
        <w:rPrChange w:id="725" w:author="David Vacas Miguel" w:date="2018-04-19T01:22:00Z">
          <w:rPr>
            <w:rFonts w:ascii="Century Gothic" w:hAnsi="Century Gothic"/>
            <w:noProof/>
            <w:sz w:val="20"/>
            <w:szCs w:val="20"/>
          </w:rPr>
        </w:rPrChange>
      </w:rPr>
      <w:t>5</w:t>
    </w:r>
    <w:r w:rsidRPr="00A04C85">
      <w:rPr>
        <w:rFonts w:ascii="Century Gothic" w:hAnsi="Century Gothic"/>
        <w:sz w:val="20"/>
        <w:szCs w:val="20"/>
        <w:rPrChange w:id="726" w:author="David Vacas Miguel" w:date="2018-04-19T01:22:00Z">
          <w:rPr/>
        </w:rPrChan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C711C" w14:textId="77777777" w:rsidR="00880241" w:rsidRDefault="00880241" w:rsidP="008D373D">
      <w:pPr>
        <w:spacing w:after="0" w:line="240" w:lineRule="auto"/>
      </w:pPr>
      <w:r>
        <w:separator/>
      </w:r>
    </w:p>
  </w:footnote>
  <w:footnote w:type="continuationSeparator" w:id="0">
    <w:p w14:paraId="2D2ADA69" w14:textId="77777777" w:rsidR="00880241" w:rsidRDefault="00880241" w:rsidP="008D3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022E9" w14:textId="77777777" w:rsidR="00376976" w:rsidRPr="009F1D2F" w:rsidRDefault="00376976" w:rsidP="006854CF">
    <w:pPr>
      <w:pStyle w:val="Encabezado"/>
      <w:jc w:val="right"/>
      <w:rPr>
        <w:rFonts w:ascii="Century Gothic" w:hAnsi="Century Gothic"/>
        <w:i/>
        <w:sz w:val="20"/>
        <w:szCs w:val="20"/>
        <w:rPrChange w:id="708" w:author="Alberto Herrán González" w:date="2018-03-31T13:05:00Z">
          <w:rPr/>
        </w:rPrChange>
      </w:rPr>
    </w:pPr>
    <w:r w:rsidRPr="009F1D2F">
      <w:rPr>
        <w:rFonts w:ascii="Century Gothic" w:hAnsi="Century Gothic" w:cs="Arial"/>
        <w:i/>
        <w:noProof/>
        <w:sz w:val="20"/>
        <w:szCs w:val="20"/>
        <w:lang w:eastAsia="es-ES"/>
        <w:rPrChange w:id="709" w:author="Alberto Herrán González" w:date="2018-03-31T13:05:00Z">
          <w:rPr>
            <w:rFonts w:ascii="Arial" w:hAnsi="Arial" w:cs="Arial"/>
            <w:noProof/>
            <w:sz w:val="24"/>
            <w:lang w:eastAsia="es-ES"/>
          </w:rPr>
        </w:rPrChange>
      </w:rPr>
      <mc:AlternateContent>
        <mc:Choice Requires="wps">
          <w:drawing>
            <wp:anchor distT="0" distB="0" distL="114300" distR="114300" simplePos="0" relativeHeight="251661312" behindDoc="0" locked="0" layoutInCell="1" allowOverlap="1" wp14:anchorId="02887B21" wp14:editId="48E84720">
              <wp:simplePos x="0" y="0"/>
              <wp:positionH relativeFrom="margin">
                <wp:posOffset>3768937</wp:posOffset>
              </wp:positionH>
              <wp:positionV relativeFrom="paragraph">
                <wp:posOffset>180552</wp:posOffset>
              </wp:positionV>
              <wp:extent cx="1982258" cy="45719"/>
              <wp:effectExtent l="0" t="0" r="0" b="0"/>
              <wp:wrapNone/>
              <wp:docPr id="2" name="Rectángulo 2"/>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5299E" id="Rectángulo 2" o:spid="_x0000_s1026" style="position:absolute;margin-left:296.75pt;margin-top:14.2pt;width:156.1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" fillcolor="#ff8080" stroked="f" strokeweight="1pt">
              <v:fill color2="#ffdada" rotate="t" angle="45" colors="0 #ff8080;.5 #ffb3b3;1 #ffdada" focus="100%" type="gradient"/>
              <w10:wrap anchorx="margin"/>
            </v:rect>
          </w:pict>
        </mc:Fallback>
      </mc:AlternateContent>
    </w:r>
    <w:r>
      <w:rPr>
        <w:rFonts w:ascii="Century Gothic" w:hAnsi="Century Gothic"/>
        <w:i/>
        <w:noProof/>
        <w:sz w:val="20"/>
        <w:szCs w:val="20"/>
      </w:rPr>
      <w:pict w14:anchorId="11FD8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5pt;margin-top:-49.15pt;width:85.65pt;height:32.65pt;z-index:251663360;mso-position-horizontal-relative:margin;mso-position-vertical-relative:margin">
          <v:imagedata r:id="rId1" o:title="LogoURJC"/>
          <w10:wrap type="square" anchorx="margin" anchory="margin"/>
        </v:shape>
      </w:pict>
    </w:r>
    <w:del w:id="710" w:author="Alberto Herrán González" w:date="2018-03-31T13:08:00Z">
      <w:r w:rsidRPr="009F1D2F" w:rsidDel="009F1D2F">
        <w:rPr>
          <w:rStyle w:val="LetranormalTFGCar"/>
          <w:rFonts w:cs="Arial"/>
          <w:i/>
          <w:sz w:val="20"/>
          <w:szCs w:val="20"/>
          <w:rPrChange w:id="711" w:author="Alberto Herrán González" w:date="2018-03-31T13:05:00Z">
            <w:rPr>
              <w:rStyle w:val="LetranormalTFGCar"/>
              <w:rFonts w:cs="Arial"/>
            </w:rPr>
          </w:rPrChange>
        </w:rPr>
        <w:delText>Simulación</w:delText>
      </w:r>
      <w:r w:rsidRPr="009F1D2F" w:rsidDel="009F1D2F">
        <w:rPr>
          <w:rFonts w:ascii="Century Gothic" w:hAnsi="Century Gothic" w:cs="Arial"/>
          <w:i/>
          <w:sz w:val="20"/>
          <w:szCs w:val="20"/>
          <w:rPrChange w:id="712" w:author="Alberto Herrán González" w:date="2018-03-31T13:05:00Z">
            <w:rPr>
              <w:rFonts w:ascii="Arial" w:hAnsi="Arial" w:cs="Arial"/>
            </w:rPr>
          </w:rPrChange>
        </w:rPr>
        <w:delText xml:space="preserve"> de un robot sigue líneas</w:delText>
      </w:r>
    </w:del>
    <w:ins w:id="713" w:author="Alberto Herrán González" w:date="2018-03-31T13:08:00Z">
      <w:r>
        <w:rPr>
          <w:rStyle w:val="LetranormalTFGCar"/>
          <w:rFonts w:cs="Arial"/>
          <w:i/>
          <w:sz w:val="20"/>
          <w:szCs w:val="20"/>
        </w:rPr>
        <w:t>Grado en Ingeniería Informática</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703"/>
    <w:multiLevelType w:val="hybridMultilevel"/>
    <w:tmpl w:val="643A8F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C0B65"/>
    <w:multiLevelType w:val="hybridMultilevel"/>
    <w:tmpl w:val="4684A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CB4A1D"/>
    <w:multiLevelType w:val="hybridMultilevel"/>
    <w:tmpl w:val="DB62BB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647FDB"/>
    <w:multiLevelType w:val="hybridMultilevel"/>
    <w:tmpl w:val="95B485E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5" w15:restartNumberingAfterBreak="0">
    <w:nsid w:val="163648B7"/>
    <w:multiLevelType w:val="hybridMultilevel"/>
    <w:tmpl w:val="0EFC1D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9854583"/>
    <w:multiLevelType w:val="hybridMultilevel"/>
    <w:tmpl w:val="F766B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DE5F2A"/>
    <w:multiLevelType w:val="multilevel"/>
    <w:tmpl w:val="0C5CA6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955B9B"/>
    <w:multiLevelType w:val="hybridMultilevel"/>
    <w:tmpl w:val="1E48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E9119EC"/>
    <w:multiLevelType w:val="hybridMultilevel"/>
    <w:tmpl w:val="51E419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050382D"/>
    <w:multiLevelType w:val="hybridMultilevel"/>
    <w:tmpl w:val="AF2494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1250B9A"/>
    <w:multiLevelType w:val="hybridMultilevel"/>
    <w:tmpl w:val="95EE2E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D92CC1"/>
    <w:multiLevelType w:val="hybridMultilevel"/>
    <w:tmpl w:val="A99C77D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385F5E9E"/>
    <w:multiLevelType w:val="hybridMultilevel"/>
    <w:tmpl w:val="44421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27614A"/>
    <w:multiLevelType w:val="hybridMultilevel"/>
    <w:tmpl w:val="10249F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0" w15:restartNumberingAfterBreak="0">
    <w:nsid w:val="662576AF"/>
    <w:multiLevelType w:val="hybridMultilevel"/>
    <w:tmpl w:val="D2C8D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2" w15:restartNumberingAfterBreak="0">
    <w:nsid w:val="7DC36FC3"/>
    <w:multiLevelType w:val="hybridMultilevel"/>
    <w:tmpl w:val="9468F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4"/>
  </w:num>
  <w:num w:numId="4">
    <w:abstractNumId w:val="21"/>
  </w:num>
  <w:num w:numId="5">
    <w:abstractNumId w:val="16"/>
  </w:num>
  <w:num w:numId="6">
    <w:abstractNumId w:val="0"/>
  </w:num>
  <w:num w:numId="7">
    <w:abstractNumId w:val="17"/>
  </w:num>
  <w:num w:numId="8">
    <w:abstractNumId w:val="24"/>
  </w:num>
  <w:num w:numId="9">
    <w:abstractNumId w:val="9"/>
  </w:num>
  <w:num w:numId="10">
    <w:abstractNumId w:val="7"/>
  </w:num>
  <w:num w:numId="11">
    <w:abstractNumId w:val="8"/>
  </w:num>
  <w:num w:numId="12">
    <w:abstractNumId w:val="6"/>
  </w:num>
  <w:num w:numId="13">
    <w:abstractNumId w:val="11"/>
  </w:num>
  <w:num w:numId="14">
    <w:abstractNumId w:val="3"/>
  </w:num>
  <w:num w:numId="15">
    <w:abstractNumId w:val="14"/>
  </w:num>
  <w:num w:numId="16">
    <w:abstractNumId w:val="2"/>
  </w:num>
  <w:num w:numId="17">
    <w:abstractNumId w:val="5"/>
  </w:num>
  <w:num w:numId="18">
    <w:abstractNumId w:val="22"/>
  </w:num>
  <w:num w:numId="19">
    <w:abstractNumId w:val="12"/>
  </w:num>
  <w:num w:numId="20">
    <w:abstractNumId w:val="10"/>
  </w:num>
  <w:num w:numId="21">
    <w:abstractNumId w:val="18"/>
  </w:num>
  <w:num w:numId="22">
    <w:abstractNumId w:val="1"/>
  </w:num>
  <w:num w:numId="23">
    <w:abstractNumId w:val="15"/>
  </w:num>
  <w:num w:numId="24">
    <w:abstractNumId w:val="20"/>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erto Herrán González">
    <w15:presenceInfo w15:providerId="Windows Live" w15:userId="d5cd59a37fb42bd6"/>
  </w15:person>
  <w15:person w15:author="David Vacas Miguel">
    <w15:presenceInfo w15:providerId="Windows Live" w15:userId="d555a15d49090b04"/>
  </w15:person>
  <w15:person w15:author="David Vacas Miguel [2]">
    <w15:presenceInfo w15:providerId="None" w15:userId="David Vacas Mig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FC"/>
    <w:rsid w:val="00012B99"/>
    <w:rsid w:val="000136E1"/>
    <w:rsid w:val="00025034"/>
    <w:rsid w:val="00025C47"/>
    <w:rsid w:val="000475C7"/>
    <w:rsid w:val="00047849"/>
    <w:rsid w:val="00051FDF"/>
    <w:rsid w:val="0005392A"/>
    <w:rsid w:val="000566DB"/>
    <w:rsid w:val="00080F53"/>
    <w:rsid w:val="000918FD"/>
    <w:rsid w:val="000964D9"/>
    <w:rsid w:val="00097F18"/>
    <w:rsid w:val="000A7975"/>
    <w:rsid w:val="000B21A2"/>
    <w:rsid w:val="000C0743"/>
    <w:rsid w:val="000C5FC6"/>
    <w:rsid w:val="000C73CA"/>
    <w:rsid w:val="000D13C1"/>
    <w:rsid w:val="000D2CD2"/>
    <w:rsid w:val="000F24C0"/>
    <w:rsid w:val="000F300C"/>
    <w:rsid w:val="000F6EB0"/>
    <w:rsid w:val="00100523"/>
    <w:rsid w:val="00101FFE"/>
    <w:rsid w:val="00106D3E"/>
    <w:rsid w:val="0011153B"/>
    <w:rsid w:val="00130559"/>
    <w:rsid w:val="001309FF"/>
    <w:rsid w:val="00137D1F"/>
    <w:rsid w:val="001411C5"/>
    <w:rsid w:val="001458DD"/>
    <w:rsid w:val="001472E9"/>
    <w:rsid w:val="00147318"/>
    <w:rsid w:val="00151DB7"/>
    <w:rsid w:val="001571B4"/>
    <w:rsid w:val="001575CA"/>
    <w:rsid w:val="00160EF8"/>
    <w:rsid w:val="001654A3"/>
    <w:rsid w:val="001655DE"/>
    <w:rsid w:val="00171B09"/>
    <w:rsid w:val="00184F60"/>
    <w:rsid w:val="001A3C82"/>
    <w:rsid w:val="001B0CBF"/>
    <w:rsid w:val="001B4BE0"/>
    <w:rsid w:val="001B57A7"/>
    <w:rsid w:val="001B58ED"/>
    <w:rsid w:val="001C5A34"/>
    <w:rsid w:val="001C5C3D"/>
    <w:rsid w:val="001C7767"/>
    <w:rsid w:val="001D2385"/>
    <w:rsid w:val="001E3009"/>
    <w:rsid w:val="001E3E01"/>
    <w:rsid w:val="001E4BD3"/>
    <w:rsid w:val="001F436E"/>
    <w:rsid w:val="001F6174"/>
    <w:rsid w:val="002001D4"/>
    <w:rsid w:val="0020148C"/>
    <w:rsid w:val="002045B6"/>
    <w:rsid w:val="00222D41"/>
    <w:rsid w:val="0022771F"/>
    <w:rsid w:val="00230A0B"/>
    <w:rsid w:val="00236954"/>
    <w:rsid w:val="00244AFE"/>
    <w:rsid w:val="00275EE1"/>
    <w:rsid w:val="00283207"/>
    <w:rsid w:val="00293F11"/>
    <w:rsid w:val="00296EF1"/>
    <w:rsid w:val="002A3AB0"/>
    <w:rsid w:val="002B5545"/>
    <w:rsid w:val="002C0392"/>
    <w:rsid w:val="002C495C"/>
    <w:rsid w:val="002C7DD3"/>
    <w:rsid w:val="002E05E6"/>
    <w:rsid w:val="002E17E4"/>
    <w:rsid w:val="002F111E"/>
    <w:rsid w:val="002F5EA6"/>
    <w:rsid w:val="00302AF4"/>
    <w:rsid w:val="00303EE4"/>
    <w:rsid w:val="00305D57"/>
    <w:rsid w:val="0030712C"/>
    <w:rsid w:val="0031002A"/>
    <w:rsid w:val="00320641"/>
    <w:rsid w:val="00325FCC"/>
    <w:rsid w:val="003278DE"/>
    <w:rsid w:val="00330B20"/>
    <w:rsid w:val="00331F53"/>
    <w:rsid w:val="00342989"/>
    <w:rsid w:val="003460D2"/>
    <w:rsid w:val="00347D83"/>
    <w:rsid w:val="003510C1"/>
    <w:rsid w:val="003570ED"/>
    <w:rsid w:val="0036635E"/>
    <w:rsid w:val="00373585"/>
    <w:rsid w:val="003736CF"/>
    <w:rsid w:val="00376976"/>
    <w:rsid w:val="00377B20"/>
    <w:rsid w:val="003908D9"/>
    <w:rsid w:val="003A3898"/>
    <w:rsid w:val="003B1B09"/>
    <w:rsid w:val="003B347E"/>
    <w:rsid w:val="003B7784"/>
    <w:rsid w:val="003C3A05"/>
    <w:rsid w:val="003C53B7"/>
    <w:rsid w:val="003C5DC4"/>
    <w:rsid w:val="003C6C56"/>
    <w:rsid w:val="003C7189"/>
    <w:rsid w:val="003C7AA1"/>
    <w:rsid w:val="003D1245"/>
    <w:rsid w:val="003E0EB6"/>
    <w:rsid w:val="003E17E7"/>
    <w:rsid w:val="003E2C73"/>
    <w:rsid w:val="003E43F6"/>
    <w:rsid w:val="003E5815"/>
    <w:rsid w:val="003E7F06"/>
    <w:rsid w:val="003F0A4A"/>
    <w:rsid w:val="003F5DD6"/>
    <w:rsid w:val="00414E34"/>
    <w:rsid w:val="0041739B"/>
    <w:rsid w:val="004208B7"/>
    <w:rsid w:val="004216B7"/>
    <w:rsid w:val="004266DA"/>
    <w:rsid w:val="004322BD"/>
    <w:rsid w:val="00433DC6"/>
    <w:rsid w:val="00444B8D"/>
    <w:rsid w:val="004571B0"/>
    <w:rsid w:val="00482E6D"/>
    <w:rsid w:val="00483A09"/>
    <w:rsid w:val="004921E5"/>
    <w:rsid w:val="0049345F"/>
    <w:rsid w:val="00494A11"/>
    <w:rsid w:val="00495D72"/>
    <w:rsid w:val="0049614F"/>
    <w:rsid w:val="00496EF9"/>
    <w:rsid w:val="004976E7"/>
    <w:rsid w:val="004A21FB"/>
    <w:rsid w:val="004B3759"/>
    <w:rsid w:val="004B65E2"/>
    <w:rsid w:val="004C0C8B"/>
    <w:rsid w:val="004C1B27"/>
    <w:rsid w:val="004C20DA"/>
    <w:rsid w:val="004C4970"/>
    <w:rsid w:val="004C6440"/>
    <w:rsid w:val="004D0317"/>
    <w:rsid w:val="004F1E02"/>
    <w:rsid w:val="004F6785"/>
    <w:rsid w:val="00501EF7"/>
    <w:rsid w:val="0050338A"/>
    <w:rsid w:val="00506E5B"/>
    <w:rsid w:val="00515152"/>
    <w:rsid w:val="00520EE7"/>
    <w:rsid w:val="005226A7"/>
    <w:rsid w:val="0053259A"/>
    <w:rsid w:val="00536A97"/>
    <w:rsid w:val="00540C1D"/>
    <w:rsid w:val="0054578B"/>
    <w:rsid w:val="005458C3"/>
    <w:rsid w:val="00545E7A"/>
    <w:rsid w:val="00550519"/>
    <w:rsid w:val="00553DD8"/>
    <w:rsid w:val="00557732"/>
    <w:rsid w:val="00557A5F"/>
    <w:rsid w:val="00557AEA"/>
    <w:rsid w:val="00560F5C"/>
    <w:rsid w:val="00565FA6"/>
    <w:rsid w:val="005761F9"/>
    <w:rsid w:val="00576A92"/>
    <w:rsid w:val="00577EBA"/>
    <w:rsid w:val="00580636"/>
    <w:rsid w:val="00584FB9"/>
    <w:rsid w:val="005855EB"/>
    <w:rsid w:val="00585D74"/>
    <w:rsid w:val="00590282"/>
    <w:rsid w:val="00597314"/>
    <w:rsid w:val="005C4F49"/>
    <w:rsid w:val="005C5DBF"/>
    <w:rsid w:val="005D77E9"/>
    <w:rsid w:val="005E0A22"/>
    <w:rsid w:val="005E49A7"/>
    <w:rsid w:val="005F36F6"/>
    <w:rsid w:val="00613419"/>
    <w:rsid w:val="00615DA1"/>
    <w:rsid w:val="00615E24"/>
    <w:rsid w:val="0062064E"/>
    <w:rsid w:val="006236F4"/>
    <w:rsid w:val="00623F5D"/>
    <w:rsid w:val="00630C94"/>
    <w:rsid w:val="0063507C"/>
    <w:rsid w:val="006350B8"/>
    <w:rsid w:val="00641AFA"/>
    <w:rsid w:val="006425E3"/>
    <w:rsid w:val="0065054E"/>
    <w:rsid w:val="00656B76"/>
    <w:rsid w:val="0065730A"/>
    <w:rsid w:val="0065793C"/>
    <w:rsid w:val="006771EE"/>
    <w:rsid w:val="006803E9"/>
    <w:rsid w:val="006854CF"/>
    <w:rsid w:val="006872E6"/>
    <w:rsid w:val="00687F93"/>
    <w:rsid w:val="00693275"/>
    <w:rsid w:val="00694C43"/>
    <w:rsid w:val="006A03BD"/>
    <w:rsid w:val="006B31DA"/>
    <w:rsid w:val="006B668E"/>
    <w:rsid w:val="006C09B1"/>
    <w:rsid w:val="006C6D37"/>
    <w:rsid w:val="006C6FD2"/>
    <w:rsid w:val="006C74A5"/>
    <w:rsid w:val="006D371E"/>
    <w:rsid w:val="006D3BBE"/>
    <w:rsid w:val="006D5D14"/>
    <w:rsid w:val="006E23DF"/>
    <w:rsid w:val="006E2ABF"/>
    <w:rsid w:val="006E3B35"/>
    <w:rsid w:val="006E5E3F"/>
    <w:rsid w:val="006E663B"/>
    <w:rsid w:val="006E7AC2"/>
    <w:rsid w:val="006F3C94"/>
    <w:rsid w:val="00705830"/>
    <w:rsid w:val="00712DBD"/>
    <w:rsid w:val="007174D3"/>
    <w:rsid w:val="00720FAE"/>
    <w:rsid w:val="0073439B"/>
    <w:rsid w:val="00734822"/>
    <w:rsid w:val="00734A81"/>
    <w:rsid w:val="0073504B"/>
    <w:rsid w:val="007377EC"/>
    <w:rsid w:val="00744755"/>
    <w:rsid w:val="00750C5B"/>
    <w:rsid w:val="00750F76"/>
    <w:rsid w:val="007547FE"/>
    <w:rsid w:val="00756FAC"/>
    <w:rsid w:val="00781EFB"/>
    <w:rsid w:val="00785CBE"/>
    <w:rsid w:val="007875D8"/>
    <w:rsid w:val="007937C0"/>
    <w:rsid w:val="00796ED2"/>
    <w:rsid w:val="007B2A4F"/>
    <w:rsid w:val="007B343F"/>
    <w:rsid w:val="007B34DD"/>
    <w:rsid w:val="007B6749"/>
    <w:rsid w:val="007C0912"/>
    <w:rsid w:val="007D3477"/>
    <w:rsid w:val="007E0647"/>
    <w:rsid w:val="007E3E53"/>
    <w:rsid w:val="007E7A1E"/>
    <w:rsid w:val="00802CD4"/>
    <w:rsid w:val="0080782B"/>
    <w:rsid w:val="008147FC"/>
    <w:rsid w:val="008164F1"/>
    <w:rsid w:val="00817281"/>
    <w:rsid w:val="008215E4"/>
    <w:rsid w:val="00822143"/>
    <w:rsid w:val="00824273"/>
    <w:rsid w:val="0083306C"/>
    <w:rsid w:val="00841CE1"/>
    <w:rsid w:val="00845191"/>
    <w:rsid w:val="00847F23"/>
    <w:rsid w:val="008531E6"/>
    <w:rsid w:val="00854E92"/>
    <w:rsid w:val="00857088"/>
    <w:rsid w:val="008606BE"/>
    <w:rsid w:val="00880241"/>
    <w:rsid w:val="008821EF"/>
    <w:rsid w:val="008867AE"/>
    <w:rsid w:val="00892A04"/>
    <w:rsid w:val="00897E2F"/>
    <w:rsid w:val="008A1F62"/>
    <w:rsid w:val="008A47C6"/>
    <w:rsid w:val="008B2A86"/>
    <w:rsid w:val="008C0320"/>
    <w:rsid w:val="008C1793"/>
    <w:rsid w:val="008C2F45"/>
    <w:rsid w:val="008D36AC"/>
    <w:rsid w:val="008D373D"/>
    <w:rsid w:val="008E1889"/>
    <w:rsid w:val="008E23AC"/>
    <w:rsid w:val="008E3C40"/>
    <w:rsid w:val="008E6C17"/>
    <w:rsid w:val="008E7C45"/>
    <w:rsid w:val="008F5EF7"/>
    <w:rsid w:val="00903111"/>
    <w:rsid w:val="00905DDA"/>
    <w:rsid w:val="00911EEA"/>
    <w:rsid w:val="00913D6B"/>
    <w:rsid w:val="00915A66"/>
    <w:rsid w:val="0092256A"/>
    <w:rsid w:val="00922C4D"/>
    <w:rsid w:val="00932531"/>
    <w:rsid w:val="009362AC"/>
    <w:rsid w:val="0094208F"/>
    <w:rsid w:val="009429D3"/>
    <w:rsid w:val="00946B96"/>
    <w:rsid w:val="00950C7F"/>
    <w:rsid w:val="0095671B"/>
    <w:rsid w:val="00957059"/>
    <w:rsid w:val="00975FE0"/>
    <w:rsid w:val="00982B06"/>
    <w:rsid w:val="00983B78"/>
    <w:rsid w:val="00983F3C"/>
    <w:rsid w:val="00992441"/>
    <w:rsid w:val="009934DF"/>
    <w:rsid w:val="00993CAC"/>
    <w:rsid w:val="00993DAA"/>
    <w:rsid w:val="009A11CA"/>
    <w:rsid w:val="009A6954"/>
    <w:rsid w:val="009B33CE"/>
    <w:rsid w:val="009B5E4A"/>
    <w:rsid w:val="009C574A"/>
    <w:rsid w:val="009C64DF"/>
    <w:rsid w:val="009F1D2F"/>
    <w:rsid w:val="009F39AF"/>
    <w:rsid w:val="00A04C85"/>
    <w:rsid w:val="00A0674C"/>
    <w:rsid w:val="00A21FC0"/>
    <w:rsid w:val="00A234F7"/>
    <w:rsid w:val="00A240FE"/>
    <w:rsid w:val="00A274EE"/>
    <w:rsid w:val="00A27F84"/>
    <w:rsid w:val="00A33DFF"/>
    <w:rsid w:val="00A36994"/>
    <w:rsid w:val="00A47960"/>
    <w:rsid w:val="00A47CBE"/>
    <w:rsid w:val="00A572A1"/>
    <w:rsid w:val="00A57C1E"/>
    <w:rsid w:val="00A61311"/>
    <w:rsid w:val="00A67F04"/>
    <w:rsid w:val="00A70D11"/>
    <w:rsid w:val="00A71DEC"/>
    <w:rsid w:val="00A75384"/>
    <w:rsid w:val="00A77454"/>
    <w:rsid w:val="00AA4341"/>
    <w:rsid w:val="00AB6870"/>
    <w:rsid w:val="00AC0C93"/>
    <w:rsid w:val="00AC35AA"/>
    <w:rsid w:val="00AD400A"/>
    <w:rsid w:val="00AD44CB"/>
    <w:rsid w:val="00AD5F04"/>
    <w:rsid w:val="00AE08E5"/>
    <w:rsid w:val="00AF1266"/>
    <w:rsid w:val="00AF6C0E"/>
    <w:rsid w:val="00B04B5E"/>
    <w:rsid w:val="00B0762B"/>
    <w:rsid w:val="00B12B71"/>
    <w:rsid w:val="00B27E8A"/>
    <w:rsid w:val="00B350E3"/>
    <w:rsid w:val="00B51168"/>
    <w:rsid w:val="00B63CE6"/>
    <w:rsid w:val="00B6543A"/>
    <w:rsid w:val="00B728D7"/>
    <w:rsid w:val="00B802F7"/>
    <w:rsid w:val="00B8549C"/>
    <w:rsid w:val="00B854FF"/>
    <w:rsid w:val="00B87C65"/>
    <w:rsid w:val="00B9255C"/>
    <w:rsid w:val="00BA1BAF"/>
    <w:rsid w:val="00BA2384"/>
    <w:rsid w:val="00BA5D1E"/>
    <w:rsid w:val="00BB37CA"/>
    <w:rsid w:val="00BB472A"/>
    <w:rsid w:val="00BC11EF"/>
    <w:rsid w:val="00BC2C9D"/>
    <w:rsid w:val="00BC3217"/>
    <w:rsid w:val="00BC3346"/>
    <w:rsid w:val="00BD6783"/>
    <w:rsid w:val="00BE1911"/>
    <w:rsid w:val="00BE24E5"/>
    <w:rsid w:val="00BE7DC7"/>
    <w:rsid w:val="00BF62BA"/>
    <w:rsid w:val="00BF72A9"/>
    <w:rsid w:val="00C2083C"/>
    <w:rsid w:val="00C24A54"/>
    <w:rsid w:val="00C2501A"/>
    <w:rsid w:val="00C251C8"/>
    <w:rsid w:val="00C31067"/>
    <w:rsid w:val="00C36E35"/>
    <w:rsid w:val="00C51BE9"/>
    <w:rsid w:val="00C531FE"/>
    <w:rsid w:val="00C653D5"/>
    <w:rsid w:val="00C73BAC"/>
    <w:rsid w:val="00C76791"/>
    <w:rsid w:val="00C8315F"/>
    <w:rsid w:val="00C8475C"/>
    <w:rsid w:val="00C936C0"/>
    <w:rsid w:val="00CA1904"/>
    <w:rsid w:val="00CA26A8"/>
    <w:rsid w:val="00CA7BCB"/>
    <w:rsid w:val="00CB0DFB"/>
    <w:rsid w:val="00CB277A"/>
    <w:rsid w:val="00CB554E"/>
    <w:rsid w:val="00CB6ABB"/>
    <w:rsid w:val="00CB6C0D"/>
    <w:rsid w:val="00CC0B0C"/>
    <w:rsid w:val="00CC2599"/>
    <w:rsid w:val="00CC7F6F"/>
    <w:rsid w:val="00CD0633"/>
    <w:rsid w:val="00CD2D27"/>
    <w:rsid w:val="00CD4832"/>
    <w:rsid w:val="00CD5EFD"/>
    <w:rsid w:val="00CE0162"/>
    <w:rsid w:val="00D01165"/>
    <w:rsid w:val="00D02998"/>
    <w:rsid w:val="00D12EA7"/>
    <w:rsid w:val="00D17365"/>
    <w:rsid w:val="00D261C1"/>
    <w:rsid w:val="00D271F1"/>
    <w:rsid w:val="00D37AC3"/>
    <w:rsid w:val="00D472DD"/>
    <w:rsid w:val="00D6414E"/>
    <w:rsid w:val="00D64CF7"/>
    <w:rsid w:val="00D6518F"/>
    <w:rsid w:val="00D70560"/>
    <w:rsid w:val="00D75CCB"/>
    <w:rsid w:val="00D760C0"/>
    <w:rsid w:val="00D76BCA"/>
    <w:rsid w:val="00D8362B"/>
    <w:rsid w:val="00D87A35"/>
    <w:rsid w:val="00DA03E8"/>
    <w:rsid w:val="00DA06C6"/>
    <w:rsid w:val="00DA0F7E"/>
    <w:rsid w:val="00DA3344"/>
    <w:rsid w:val="00DA53E2"/>
    <w:rsid w:val="00DA5E74"/>
    <w:rsid w:val="00DB6C40"/>
    <w:rsid w:val="00DB6E6B"/>
    <w:rsid w:val="00DC5622"/>
    <w:rsid w:val="00DC5F1F"/>
    <w:rsid w:val="00DE0009"/>
    <w:rsid w:val="00DE1065"/>
    <w:rsid w:val="00DE2E8A"/>
    <w:rsid w:val="00DF4497"/>
    <w:rsid w:val="00DF5C3A"/>
    <w:rsid w:val="00E03497"/>
    <w:rsid w:val="00E26080"/>
    <w:rsid w:val="00E273EC"/>
    <w:rsid w:val="00E412F2"/>
    <w:rsid w:val="00E4765F"/>
    <w:rsid w:val="00E62661"/>
    <w:rsid w:val="00E652DB"/>
    <w:rsid w:val="00E653CC"/>
    <w:rsid w:val="00E67E68"/>
    <w:rsid w:val="00E70FD7"/>
    <w:rsid w:val="00E75924"/>
    <w:rsid w:val="00E87CBE"/>
    <w:rsid w:val="00E92F44"/>
    <w:rsid w:val="00E946E7"/>
    <w:rsid w:val="00EA79A8"/>
    <w:rsid w:val="00EB4E8F"/>
    <w:rsid w:val="00EC3EED"/>
    <w:rsid w:val="00ED4FCB"/>
    <w:rsid w:val="00EE429D"/>
    <w:rsid w:val="00EF1273"/>
    <w:rsid w:val="00EF2129"/>
    <w:rsid w:val="00F0487E"/>
    <w:rsid w:val="00F05E5D"/>
    <w:rsid w:val="00F173C9"/>
    <w:rsid w:val="00F26411"/>
    <w:rsid w:val="00F30AC4"/>
    <w:rsid w:val="00F35A68"/>
    <w:rsid w:val="00F51AD7"/>
    <w:rsid w:val="00F51EF0"/>
    <w:rsid w:val="00F5614C"/>
    <w:rsid w:val="00F61038"/>
    <w:rsid w:val="00F626D0"/>
    <w:rsid w:val="00F65018"/>
    <w:rsid w:val="00F95B0C"/>
    <w:rsid w:val="00FB35E2"/>
    <w:rsid w:val="00FB6433"/>
    <w:rsid w:val="00FC55F5"/>
    <w:rsid w:val="00FD5234"/>
    <w:rsid w:val="00FD72FD"/>
    <w:rsid w:val="00FE3863"/>
    <w:rsid w:val="00FF1DEA"/>
    <w:rsid w:val="00FF4BC8"/>
    <w:rsid w:val="00FF76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15F2AB"/>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6425E3"/>
    <w:pPr>
      <w:spacing w:line="360" w:lineRule="auto"/>
      <w:jc w:val="both"/>
    </w:pPr>
    <w:rPr>
      <w:rFonts w:ascii="Century Gothic" w:hAnsi="Century Gothic"/>
      <w:sz w:val="22"/>
    </w:r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6425E3"/>
    <w:rPr>
      <w:rFonts w:ascii="Century Gothic" w:hAnsi="Century Gothic"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E412F2"/>
    <w:pPr>
      <w:spacing w:before="120" w:after="120"/>
    </w:pPr>
    <w:rPr>
      <w:rFonts w:ascii="Arial" w:hAnsi="Arial"/>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CB0DFB"/>
    <w:pPr>
      <w:spacing w:before="100" w:beforeAutospacing="1" w:after="100" w:afterAutospacing="1"/>
      <w:jc w:val="both"/>
      <w:pPrChange w:id="0" w:author="Alberto Herrán González" w:date="2018-03-31T12:50:00Z">
        <w:pPr>
          <w:keepNext/>
          <w:keepLines/>
          <w:spacing w:before="240" w:line="259" w:lineRule="auto"/>
          <w:jc w:val="both"/>
          <w:outlineLvl w:val="0"/>
        </w:pPr>
      </w:pPrChange>
    </w:pPr>
    <w:rPr>
      <w:rFonts w:ascii="Century Gothic" w:hAnsi="Century Gothic"/>
      <w:b/>
      <w:color w:val="auto"/>
      <w:sz w:val="40"/>
      <w:rPrChange w:id="0" w:author="Alberto Herrán González" w:date="2018-03-31T12:50:00Z">
        <w:rPr>
          <w:rFonts w:ascii="Century Gothic" w:eastAsiaTheme="majorEastAsia" w:hAnsi="Century Gothic" w:cstheme="majorBidi"/>
          <w:b/>
          <w:sz w:val="40"/>
          <w:szCs w:val="32"/>
          <w:lang w:val="es-ES" w:eastAsia="en-US" w:bidi="ar-SA"/>
        </w:rPr>
      </w:rPrChange>
    </w:rPr>
  </w:style>
  <w:style w:type="character" w:customStyle="1" w:styleId="TituloTFGCar">
    <w:name w:val="Titulo TFG Car"/>
    <w:basedOn w:val="Ttulo1Car"/>
    <w:link w:val="TituloTFG"/>
    <w:rsid w:val="00CB0DFB"/>
    <w:rPr>
      <w:rFonts w:ascii="Century Gothic" w:eastAsiaTheme="majorEastAsia" w:hAnsi="Century Gothic" w:cstheme="majorBidi"/>
      <w:b/>
      <w:color w:val="2F5496" w:themeColor="accent1" w:themeShade="BF"/>
      <w:sz w:val="40"/>
      <w:szCs w:val="32"/>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Ttulo">
    <w:name w:val="Title"/>
    <w:basedOn w:val="Normal"/>
    <w:next w:val="Normal"/>
    <w:link w:val="Ttul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 w:type="paragraph" w:customStyle="1" w:styleId="TFGtitulo2">
    <w:name w:val="TFG titulo 2"/>
    <w:basedOn w:val="TituloTFG"/>
    <w:link w:val="TFGtitulo2Car"/>
    <w:qFormat/>
    <w:rsid w:val="00CB0DFB"/>
    <w:pPr>
      <w:spacing w:after="240"/>
      <w:pPrChange w:id="1" w:author="Alberto Herrán González" w:date="2018-03-31T12:53:00Z">
        <w:pPr>
          <w:keepNext/>
          <w:keepLines/>
          <w:spacing w:before="240" w:line="259" w:lineRule="auto"/>
          <w:jc w:val="both"/>
          <w:outlineLvl w:val="0"/>
        </w:pPr>
      </w:pPrChange>
    </w:pPr>
    <w:rPr>
      <w:sz w:val="32"/>
      <w:rPrChange w:id="1" w:author="Alberto Herrán González" w:date="2018-03-31T12:53:00Z">
        <w:rPr>
          <w:rFonts w:ascii="Century Gothic" w:eastAsiaTheme="majorEastAsia" w:hAnsi="Century Gothic" w:cstheme="majorBidi"/>
          <w:sz w:val="36"/>
          <w:szCs w:val="32"/>
          <w:lang w:val="es-ES" w:eastAsia="en-US" w:bidi="ar-SA"/>
        </w:rPr>
      </w:rPrChange>
    </w:rPr>
  </w:style>
  <w:style w:type="character" w:customStyle="1" w:styleId="TFGtitulo2Car">
    <w:name w:val="TFG titulo 2 Car"/>
    <w:basedOn w:val="TituloTFGCar"/>
    <w:link w:val="TFGtitulo2"/>
    <w:rsid w:val="00CB0DFB"/>
    <w:rPr>
      <w:rFonts w:ascii="Century Gothic" w:eastAsiaTheme="majorEastAsia" w:hAnsi="Century Gothic" w:cstheme="majorBidi"/>
      <w:b/>
      <w:color w:val="2F5496" w:themeColor="accent1" w:themeShade="BF"/>
      <w:sz w:val="32"/>
      <w:szCs w:val="32"/>
    </w:rPr>
  </w:style>
  <w:style w:type="table" w:styleId="Tablaconcuadrcula">
    <w:name w:val="Table Grid"/>
    <w:basedOn w:val="Tablanormal"/>
    <w:uiPriority w:val="39"/>
    <w:rsid w:val="003B1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B1B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detablaclara">
    <w:name w:val="Grid Table Light"/>
    <w:basedOn w:val="Tablanormal"/>
    <w:uiPriority w:val="40"/>
    <w:rsid w:val="003B1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elmarcadordeposicin">
    <w:name w:val="Placeholder Text"/>
    <w:basedOn w:val="Fuentedeprrafopredeter"/>
    <w:uiPriority w:val="99"/>
    <w:semiHidden/>
    <w:rsid w:val="00C653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DF9A0-5A56-4FD9-8950-1E50680D0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4782</TotalTime>
  <Pages>34</Pages>
  <Words>6196</Words>
  <Characters>34078</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384</cp:revision>
  <cp:lastPrinted>2018-04-18T23:31:00Z</cp:lastPrinted>
  <dcterms:created xsi:type="dcterms:W3CDTF">2017-06-28T08:41:00Z</dcterms:created>
  <dcterms:modified xsi:type="dcterms:W3CDTF">2018-04-18T23:32:00Z</dcterms:modified>
</cp:coreProperties>
</file>